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9A9" w:rsidRPr="00FE09A9" w:rsidRDefault="0018114E" w:rsidP="00FE09A9">
      <w:pPr>
        <w:pStyle w:val="Title"/>
      </w:pPr>
      <w:bookmarkStart w:id="0" w:name="_GoBack"/>
      <w:bookmarkEnd w:id="0"/>
      <w:r w:rsidRPr="0018114E">
        <w:t>AWS Web Identity Federation for Mobile Apps - Facebook (1 of 3 series)</w:t>
      </w:r>
    </w:p>
    <w:p w:rsidR="00FE09A9" w:rsidRDefault="004E18F2" w:rsidP="00FE09A9">
      <w:pPr>
        <w:pStyle w:val="Title"/>
        <w:rPr>
          <w:sz w:val="24"/>
        </w:rPr>
      </w:pPr>
      <w:r>
        <w:rPr>
          <w:sz w:val="24"/>
        </w:rPr>
        <w:t>Sivaprasad Padisetty</w:t>
      </w:r>
      <w:r w:rsidR="0050236B">
        <w:rPr>
          <w:sz w:val="24"/>
        </w:rPr>
        <w:t xml:space="preserve"> (</w:t>
      </w:r>
      <w:r w:rsidR="004106C8">
        <w:rPr>
          <w:sz w:val="24"/>
        </w:rPr>
        <w:t>February 2014</w:t>
      </w:r>
      <w:r w:rsidR="0050236B">
        <w:rPr>
          <w:sz w:val="24"/>
        </w:rPr>
        <w:t>)</w:t>
      </w:r>
      <w:r w:rsidR="00EB4402">
        <w:rPr>
          <w:sz w:val="24"/>
        </w:rPr>
        <w:t xml:space="preserve"> </w:t>
      </w:r>
    </w:p>
    <w:p w:rsidR="003F3004" w:rsidRPr="003F3004" w:rsidRDefault="003F3004" w:rsidP="003F3004">
      <w:pPr>
        <w:ind w:right="360"/>
        <w:rPr>
          <w:i/>
        </w:rPr>
      </w:pPr>
      <w:r w:rsidRPr="003F3004">
        <w:rPr>
          <w:i/>
        </w:rPr>
        <w:t xml:space="preserve">Imagine that you have a mobile app that needs access to AWS resources. (Or it might be a web app that uses client script; the concepts presented here are the same.) The app might be a game that runs on a phone and stores </w:t>
      </w:r>
      <w:r w:rsidR="00FA6C37">
        <w:rPr>
          <w:i/>
        </w:rPr>
        <w:t xml:space="preserve">the </w:t>
      </w:r>
      <w:r w:rsidRPr="003F3004">
        <w:rPr>
          <w:i/>
        </w:rPr>
        <w:t>player and score information in an Amazon S3 bucket or an Amazon DynamoDB table. Because the app needs to be able to distinguish individual users, users cannot be anonymous.</w:t>
      </w:r>
    </w:p>
    <w:p w:rsidR="003F3004" w:rsidRPr="003F3004" w:rsidRDefault="003F3004" w:rsidP="003F3004">
      <w:pPr>
        <w:ind w:right="360"/>
        <w:rPr>
          <w:i/>
        </w:rPr>
      </w:pPr>
    </w:p>
    <w:p w:rsidR="003F3004" w:rsidRPr="003F3004" w:rsidRDefault="003F3004" w:rsidP="003F3004">
      <w:pPr>
        <w:ind w:right="360"/>
        <w:rPr>
          <w:i/>
        </w:rPr>
      </w:pPr>
      <w:r>
        <w:rPr>
          <w:i/>
        </w:rPr>
        <w:t>Since it is not a good idea to distribute long-term credentials</w:t>
      </w:r>
      <w:r w:rsidRPr="003F3004">
        <w:rPr>
          <w:i/>
        </w:rPr>
        <w:t>, you want to build the app such that it requests temporary security credentials using web identity federation. This lets you create an app that authenticates users</w:t>
      </w:r>
      <w:r>
        <w:rPr>
          <w:i/>
        </w:rPr>
        <w:t xml:space="preserve"> using existing</w:t>
      </w:r>
      <w:r w:rsidRPr="003F3004">
        <w:rPr>
          <w:i/>
        </w:rPr>
        <w:t xml:space="preserve"> </w:t>
      </w:r>
      <w:r>
        <w:rPr>
          <w:i/>
        </w:rPr>
        <w:t xml:space="preserve">identity providers like a) </w:t>
      </w:r>
      <w:r w:rsidRPr="003F3004">
        <w:rPr>
          <w:i/>
        </w:rPr>
        <w:t>Facebook</w:t>
      </w:r>
      <w:r>
        <w:rPr>
          <w:i/>
        </w:rPr>
        <w:t xml:space="preserve">, b) </w:t>
      </w:r>
      <w:r w:rsidRPr="003F3004">
        <w:rPr>
          <w:i/>
        </w:rPr>
        <w:t>Login with Amazon</w:t>
      </w:r>
      <w:r>
        <w:rPr>
          <w:i/>
        </w:rPr>
        <w:t xml:space="preserve">, c) </w:t>
      </w:r>
      <w:r w:rsidRPr="003F3004">
        <w:rPr>
          <w:i/>
        </w:rPr>
        <w:t>Google</w:t>
      </w:r>
      <w:r>
        <w:rPr>
          <w:i/>
        </w:rPr>
        <w:t>.</w:t>
      </w:r>
    </w:p>
    <w:p w:rsidR="003F3004" w:rsidRPr="003F3004" w:rsidRDefault="003F3004" w:rsidP="003F3004">
      <w:pPr>
        <w:ind w:right="360"/>
        <w:rPr>
          <w:i/>
        </w:rPr>
      </w:pPr>
    </w:p>
    <w:p w:rsidR="003F3004" w:rsidRDefault="003F3004" w:rsidP="003F3004">
      <w:pPr>
        <w:ind w:right="360"/>
        <w:rPr>
          <w:i/>
        </w:rPr>
      </w:pPr>
      <w:r w:rsidRPr="003F3004">
        <w:rPr>
          <w:i/>
        </w:rPr>
        <w:t>Using any of these providers can simplify the development and management of your app. Instead of providing custom sign-in logic and having to manage user login information (either in a custom system or as IAM users), your app can rely on well-known and secure sign-in protocols that many users already have access to. Because you can trade a token from the identity provider for temporary security credentials, you don't have to distribute any credentials with the app, and you don't need to manage the process of rotating the credentials.</w:t>
      </w:r>
      <w:r w:rsidR="00B21222">
        <w:rPr>
          <w:i/>
        </w:rPr>
        <w:t xml:space="preserve"> You can find more info </w:t>
      </w:r>
      <w:hyperlink r:id="rId7" w:history="1">
        <w:r w:rsidR="00B21222" w:rsidRPr="00B21222">
          <w:rPr>
            <w:rStyle w:val="Hyperlink"/>
            <w:i/>
          </w:rPr>
          <w:t>here</w:t>
        </w:r>
      </w:hyperlink>
      <w:r w:rsidR="00B21222">
        <w:rPr>
          <w:i/>
        </w:rPr>
        <w:t>.</w:t>
      </w:r>
    </w:p>
    <w:p w:rsidR="003F3004" w:rsidRDefault="003F3004" w:rsidP="003F3004">
      <w:pPr>
        <w:ind w:right="360"/>
        <w:rPr>
          <w:i/>
        </w:rPr>
      </w:pPr>
    </w:p>
    <w:p w:rsidR="00FE7357" w:rsidRDefault="003F3004" w:rsidP="003F3004">
      <w:pPr>
        <w:ind w:right="360"/>
        <w:rPr>
          <w:i/>
        </w:rPr>
      </w:pPr>
      <w:r>
        <w:rPr>
          <w:i/>
        </w:rPr>
        <w:t>This is a three part series, where each part will cover one identity provider. I will cover Facebook in this blog.</w:t>
      </w:r>
      <w:r w:rsidR="00990A3F">
        <w:rPr>
          <w:i/>
        </w:rPr>
        <w:t xml:space="preserve"> </w:t>
      </w:r>
    </w:p>
    <w:p w:rsidR="004F00F2" w:rsidRDefault="004F00F2" w:rsidP="003D3A21">
      <w:pPr>
        <w:pStyle w:val="Heading1"/>
      </w:pPr>
      <w:bookmarkStart w:id="1" w:name="photo833"/>
    </w:p>
    <w:p w:rsidR="003D3A21" w:rsidRDefault="003B0B8A" w:rsidP="003D3A21">
      <w:pPr>
        <w:pStyle w:val="Heading1"/>
      </w:pPr>
      <w:r>
        <w:t>Prerequisites and Helper function</w:t>
      </w:r>
    </w:p>
    <w:p w:rsidR="003B0B8A" w:rsidRDefault="003B0B8A" w:rsidP="00C277B8">
      <w:pPr>
        <w:pStyle w:val="ListParagraph"/>
        <w:numPr>
          <w:ilvl w:val="0"/>
          <w:numId w:val="29"/>
        </w:numPr>
      </w:pPr>
      <w:r>
        <w:t>Sign</w:t>
      </w:r>
      <w:r w:rsidR="00CF4C75">
        <w:t xml:space="preserve"> </w:t>
      </w:r>
      <w:r>
        <w:t xml:space="preserve">up for AWS and get the AccessKey &amp; SecretKey. You can find </w:t>
      </w:r>
      <w:r w:rsidR="00FA6C37">
        <w:t xml:space="preserve">the </w:t>
      </w:r>
      <w:r>
        <w:t xml:space="preserve">info about </w:t>
      </w:r>
      <w:r w:rsidRPr="003B0B8A">
        <w:t xml:space="preserve">AWS Account and Access Keys </w:t>
      </w:r>
      <w:hyperlink r:id="rId8" w:history="1">
        <w:r w:rsidR="00FA6C37" w:rsidRPr="00FA6C37">
          <w:rPr>
            <w:rStyle w:val="Hyperlink"/>
          </w:rPr>
          <w:t>here</w:t>
        </w:r>
      </w:hyperlink>
      <w:r>
        <w:t>.</w:t>
      </w:r>
    </w:p>
    <w:p w:rsidR="003F3004" w:rsidRDefault="003F3004" w:rsidP="00C277B8">
      <w:pPr>
        <w:pStyle w:val="ListParagraph"/>
        <w:numPr>
          <w:ilvl w:val="0"/>
          <w:numId w:val="29"/>
        </w:numPr>
      </w:pPr>
      <w:r>
        <w:t>You have Visual Studio installed, I used Visual Studio 2013</w:t>
      </w:r>
      <w:r w:rsidR="00B21222">
        <w:t>. Although I did not test it, earlier version should work.</w:t>
      </w:r>
    </w:p>
    <w:p w:rsidR="006035D9" w:rsidRDefault="00B21222" w:rsidP="006035D9">
      <w:pPr>
        <w:pStyle w:val="ListParagraph"/>
        <w:numPr>
          <w:ilvl w:val="0"/>
          <w:numId w:val="29"/>
        </w:numPr>
      </w:pPr>
      <w:r>
        <w:t xml:space="preserve">Install AWS SDK for .Net from </w:t>
      </w:r>
      <w:hyperlink r:id="rId9" w:history="1">
        <w:r w:rsidR="00FA6C37">
          <w:rPr>
            <w:rStyle w:val="Hyperlink"/>
          </w:rPr>
          <w:t>here</w:t>
        </w:r>
      </w:hyperlink>
      <w:r>
        <w:t xml:space="preserve">. Follow the </w:t>
      </w:r>
      <w:r w:rsidR="00FA6C37">
        <w:t>“G</w:t>
      </w:r>
      <w:r>
        <w:t xml:space="preserve">etting </w:t>
      </w:r>
      <w:r w:rsidR="00FA6C37">
        <w:t>S</w:t>
      </w:r>
      <w:r w:rsidR="006035D9">
        <w:t>tarted</w:t>
      </w:r>
      <w:r w:rsidR="00FA6C37">
        <w:t>”</w:t>
      </w:r>
      <w:r w:rsidR="006035D9">
        <w:t xml:space="preserve"> instructions from there.</w:t>
      </w:r>
    </w:p>
    <w:p w:rsidR="006035D9" w:rsidRDefault="006035D9" w:rsidP="006035D9"/>
    <w:p w:rsidR="001C7400" w:rsidRDefault="00E44A9A" w:rsidP="00BD1797">
      <w:pPr>
        <w:pStyle w:val="Heading1"/>
      </w:pPr>
      <w:r>
        <w:t>Mobile App with Third Party Sign-In</w:t>
      </w:r>
    </w:p>
    <w:p w:rsidR="001C7400" w:rsidRDefault="001C7400" w:rsidP="001C7400">
      <w:r>
        <w:t>The following figure shows a simplified flow for how this might work, using Login with Amazon as the identity provider. For Step 1, the app can also invoke Facebook or Google, but that's not shown here.</w:t>
      </w:r>
    </w:p>
    <w:p w:rsidR="001C7400" w:rsidRDefault="001C7400" w:rsidP="001C7400"/>
    <w:p w:rsidR="001C7400" w:rsidRDefault="001C7400" w:rsidP="001C7400">
      <w:r>
        <w:rPr>
          <w:noProof/>
        </w:rPr>
        <w:lastRenderedPageBreak/>
        <w:drawing>
          <wp:inline distT="0" distB="0" distL="0" distR="0">
            <wp:extent cx="7172325" cy="3552825"/>
            <wp:effectExtent l="0" t="0" r="9525" b="9525"/>
            <wp:docPr id="1" name="Picture 1" descr="http://docs.aws.amazon.com/STS/latest/UsingSTS/images/AWSSTS_mobile_W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aws.amazon.com/STS/latest/UsingSTS/images/AWSSTS_mobile_WI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72325" cy="3552825"/>
                    </a:xfrm>
                    <a:prstGeom prst="rect">
                      <a:avLst/>
                    </a:prstGeom>
                    <a:noFill/>
                    <a:ln>
                      <a:noFill/>
                    </a:ln>
                  </pic:spPr>
                </pic:pic>
              </a:graphicData>
            </a:graphic>
          </wp:inline>
        </w:drawing>
      </w:r>
    </w:p>
    <w:p w:rsidR="001C7400" w:rsidRDefault="001C7400" w:rsidP="001C7400">
      <w:r>
        <w:t>The following details enable this scenario:</w:t>
      </w:r>
    </w:p>
    <w:p w:rsidR="001C7400" w:rsidRDefault="001C7400" w:rsidP="001C7400">
      <w:pPr>
        <w:pStyle w:val="ListParagraph"/>
        <w:numPr>
          <w:ilvl w:val="0"/>
          <w:numId w:val="33"/>
        </w:numPr>
      </w:pPr>
      <w:r>
        <w:t>Developer has registered the mobile app with different identity providers, who have assigned an app ID to the app.</w:t>
      </w:r>
    </w:p>
    <w:p w:rsidR="001C7400" w:rsidRDefault="001C7400" w:rsidP="001C7400">
      <w:pPr>
        <w:pStyle w:val="ListParagraph"/>
        <w:numPr>
          <w:ilvl w:val="0"/>
          <w:numId w:val="33"/>
        </w:numPr>
      </w:pPr>
      <w:r>
        <w:t>The mobile app includes logic to invoke the appropriate identity provider (depending on which sign-in option the user chooses) and to get back a token from the provider.</w:t>
      </w:r>
    </w:p>
    <w:p w:rsidR="001C7400" w:rsidRDefault="001C7400" w:rsidP="001C7400">
      <w:pPr>
        <w:pStyle w:val="ListParagraph"/>
        <w:numPr>
          <w:ilvl w:val="0"/>
          <w:numId w:val="33"/>
        </w:numPr>
      </w:pPr>
      <w:r>
        <w:t xml:space="preserve">The app can call AssumeRoleWithWebIdentity without using any AWS security credentials. The call includes the token </w:t>
      </w:r>
      <w:r w:rsidR="000D407F">
        <w:t xml:space="preserve">received </w:t>
      </w:r>
      <w:r>
        <w:t>from the provider previously.</w:t>
      </w:r>
    </w:p>
    <w:p w:rsidR="001C7400" w:rsidRDefault="001C7400" w:rsidP="001C7400">
      <w:pPr>
        <w:pStyle w:val="ListParagraph"/>
        <w:numPr>
          <w:ilvl w:val="0"/>
          <w:numId w:val="33"/>
        </w:numPr>
      </w:pPr>
      <w:r>
        <w:t>AWS STS is able to verify that the token passed from the app is valid and then returns temporary security credentials to the app. The mobile app's permissions to access AWS are established by the role that the app assumes.</w:t>
      </w:r>
    </w:p>
    <w:p w:rsidR="001C7400" w:rsidRPr="001C7400" w:rsidRDefault="001C7400" w:rsidP="001C7400"/>
    <w:p w:rsidR="00BD1797" w:rsidRDefault="00BD1797" w:rsidP="00BD1797">
      <w:pPr>
        <w:pStyle w:val="Heading1"/>
      </w:pPr>
      <w:r>
        <w:t>Create a Role</w:t>
      </w:r>
    </w:p>
    <w:p w:rsidR="00BD1797" w:rsidRDefault="00BD1797" w:rsidP="00BD1797">
      <w:r>
        <w:t>This is the role that a Facebook authenticated user will assume. The role is associated with two thing</w:t>
      </w:r>
      <w:r w:rsidR="000D407F">
        <w:t>s</w:t>
      </w:r>
      <w:r>
        <w:t xml:space="preserve"> a) trust policy – who can assume this role and b) access policy – what permission does the assumed user have.</w:t>
      </w:r>
      <w:r w:rsidR="002B6A9D">
        <w:t xml:space="preserve"> </w:t>
      </w:r>
    </w:p>
    <w:p w:rsidR="002B6A9D" w:rsidRDefault="002B6A9D" w:rsidP="00BD1797"/>
    <w:p w:rsidR="002B6A9D" w:rsidRDefault="002B6A9D" w:rsidP="00BD1797">
      <w:r>
        <w:t>C# code below creates a role</w:t>
      </w:r>
      <w:r w:rsidR="00E96259">
        <w:t>. Normally</w:t>
      </w:r>
      <w:r w:rsidR="000D407F">
        <w:t>,</w:t>
      </w:r>
      <w:r w:rsidR="00E96259">
        <w:t xml:space="preserve"> this is manually created </w:t>
      </w:r>
      <w:r w:rsidR="000D407F">
        <w:t>once</w:t>
      </w:r>
      <w:r w:rsidR="00E96259">
        <w:t>. I chose to write C# code because it is handy for automation</w:t>
      </w:r>
      <w:r>
        <w:t xml:space="preserve">. This role can be assumed by any authenticated Facebook user. The user only has access to their specific key which is located under “federationbucket/Facebook/&lt;userid&gt;”. Code below is slightly complicated because </w:t>
      </w:r>
      <w:r w:rsidR="004208FE">
        <w:t>the same code is used for Google/Amazon login as well.</w:t>
      </w:r>
    </w:p>
    <w:p w:rsidR="004208FE" w:rsidRDefault="004208FE" w:rsidP="00BD1797"/>
    <w:p w:rsidR="003E27D8" w:rsidRDefault="00D2665B" w:rsidP="00D2665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A77939">
        <w:rPr>
          <w:rFonts w:ascii="Consolas" w:hAnsi="Consolas" w:cs="Consolas"/>
          <w:color w:val="000000"/>
          <w:sz w:val="19"/>
          <w:szCs w:val="19"/>
        </w:rPr>
        <w:t xml:space="preserve">    </w:t>
      </w:r>
    </w:p>
    <w:p w:rsidR="002B6A9D" w:rsidRPr="0063010D" w:rsidRDefault="003E27D8"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002B6A9D" w:rsidRPr="0063010D">
        <w:rPr>
          <w:rFonts w:ascii="Consolas" w:hAnsi="Consolas" w:cs="Consolas"/>
          <w:color w:val="000000"/>
          <w:sz w:val="19"/>
          <w:szCs w:val="19"/>
          <w:shd w:val="clear" w:color="auto" w:fill="DBE5F1" w:themeFill="accent1" w:themeFillTint="33"/>
        </w:rPr>
        <w:t xml:space="preserve">identityProvider = </w:t>
      </w:r>
      <w:r w:rsidR="002B6A9D" w:rsidRPr="0063010D">
        <w:rPr>
          <w:rFonts w:ascii="Consolas" w:hAnsi="Consolas" w:cs="Consolas"/>
          <w:color w:val="A31515"/>
          <w:sz w:val="19"/>
          <w:szCs w:val="19"/>
          <w:shd w:val="clear" w:color="auto" w:fill="DBE5F1" w:themeFill="accent1" w:themeFillTint="33"/>
        </w:rPr>
        <w:t>"Facebook"</w:t>
      </w:r>
      <w:r w:rsidR="002B6A9D" w:rsidRPr="0063010D">
        <w:rPr>
          <w:rFonts w:ascii="Consolas" w:hAnsi="Consolas" w:cs="Consolas"/>
          <w:color w:val="000000"/>
          <w:sz w:val="19"/>
          <w:szCs w:val="19"/>
          <w:shd w:val="clear" w:color="auto" w:fill="DBE5F1" w:themeFill="accent1" w:themeFillTint="33"/>
        </w:rPr>
        <w:t>;</w:t>
      </w:r>
    </w:p>
    <w:p w:rsidR="002B6A9D" w:rsidRPr="0063010D" w:rsidRDefault="00D2665B"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000000"/>
          <w:sz w:val="19"/>
          <w:szCs w:val="19"/>
        </w:rPr>
        <w:t xml:space="preserve">    </w:t>
      </w:r>
      <w:r w:rsidR="002B6A9D" w:rsidRPr="0063010D">
        <w:rPr>
          <w:rFonts w:ascii="Consolas" w:hAnsi="Consolas" w:cs="Consolas"/>
          <w:color w:val="000000"/>
          <w:sz w:val="19"/>
          <w:szCs w:val="19"/>
        </w:rPr>
        <w:t xml:space="preserve">providerURL = </w:t>
      </w:r>
      <w:r w:rsidR="002B6A9D" w:rsidRPr="0063010D">
        <w:rPr>
          <w:rFonts w:ascii="Consolas" w:hAnsi="Consolas" w:cs="Consolas"/>
          <w:color w:val="A31515"/>
          <w:sz w:val="19"/>
          <w:szCs w:val="19"/>
        </w:rPr>
        <w:t>"graph.facebook.com"</w:t>
      </w:r>
      <w:r w:rsidR="002B6A9D" w:rsidRPr="0063010D">
        <w:rPr>
          <w:rFonts w:ascii="Consolas" w:hAnsi="Consolas" w:cs="Consolas"/>
          <w:color w:val="000000"/>
          <w:sz w:val="19"/>
          <w:szCs w:val="19"/>
        </w:rPr>
        <w:t>;</w:t>
      </w:r>
    </w:p>
    <w:p w:rsidR="002B6A9D" w:rsidRPr="0063010D" w:rsidRDefault="00D2665B"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000000"/>
          <w:sz w:val="19"/>
          <w:szCs w:val="19"/>
        </w:rPr>
        <w:t xml:space="preserve">    </w:t>
      </w:r>
      <w:r w:rsidR="002B6A9D" w:rsidRPr="0063010D">
        <w:rPr>
          <w:rFonts w:ascii="Consolas" w:hAnsi="Consolas" w:cs="Consolas"/>
          <w:color w:val="000000"/>
          <w:sz w:val="19"/>
          <w:szCs w:val="19"/>
        </w:rPr>
        <w:t xml:space="preserve">providerAppIdName = </w:t>
      </w:r>
      <w:r w:rsidR="002B6A9D" w:rsidRPr="0063010D">
        <w:rPr>
          <w:rFonts w:ascii="Consolas" w:hAnsi="Consolas" w:cs="Consolas"/>
          <w:color w:val="A31515"/>
          <w:sz w:val="19"/>
          <w:szCs w:val="19"/>
        </w:rPr>
        <w:t>"app_id"</w:t>
      </w:r>
      <w:r w:rsidR="002B6A9D" w:rsidRPr="0063010D">
        <w:rPr>
          <w:rFonts w:ascii="Consolas" w:hAnsi="Consolas" w:cs="Consolas"/>
          <w:color w:val="000000"/>
          <w:sz w:val="19"/>
          <w:szCs w:val="19"/>
        </w:rPr>
        <w:t>;</w:t>
      </w:r>
    </w:p>
    <w:p w:rsidR="002B6A9D" w:rsidRPr="0063010D" w:rsidRDefault="00D2665B"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000000"/>
          <w:sz w:val="19"/>
          <w:szCs w:val="19"/>
        </w:rPr>
        <w:t xml:space="preserve">    </w:t>
      </w:r>
      <w:r w:rsidR="002B6A9D" w:rsidRPr="0063010D">
        <w:rPr>
          <w:rFonts w:ascii="Consolas" w:hAnsi="Consolas" w:cs="Consolas"/>
          <w:color w:val="000000"/>
          <w:sz w:val="19"/>
          <w:szCs w:val="19"/>
        </w:rPr>
        <w:t xml:space="preserve">providerUserIdName = </w:t>
      </w:r>
      <w:r w:rsidR="002B6A9D" w:rsidRPr="0063010D">
        <w:rPr>
          <w:rFonts w:ascii="Consolas" w:hAnsi="Consolas" w:cs="Consolas"/>
          <w:color w:val="A31515"/>
          <w:sz w:val="19"/>
          <w:szCs w:val="19"/>
        </w:rPr>
        <w:t>"id"</w:t>
      </w:r>
      <w:r w:rsidR="002B6A9D" w:rsidRPr="0063010D">
        <w:rPr>
          <w:rFonts w:ascii="Consolas" w:hAnsi="Consolas" w:cs="Consolas"/>
          <w:color w:val="000000"/>
          <w:sz w:val="19"/>
          <w:szCs w:val="19"/>
        </w:rPr>
        <w:t>;</w:t>
      </w:r>
    </w:p>
    <w:p w:rsidR="00D2665B" w:rsidRPr="0063010D" w:rsidRDefault="00D2665B"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000000"/>
          <w:sz w:val="19"/>
          <w:szCs w:val="19"/>
        </w:rPr>
        <w:t xml:space="preserve">    </w:t>
      </w:r>
      <w:r w:rsidRPr="0063010D">
        <w:rPr>
          <w:rFonts w:ascii="Consolas" w:hAnsi="Consolas" w:cs="Consolas"/>
          <w:color w:val="008000"/>
          <w:sz w:val="19"/>
          <w:szCs w:val="19"/>
        </w:rPr>
        <w:t>//identity provider specific AppId is loaded from app.config</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000000"/>
          <w:sz w:val="19"/>
          <w:szCs w:val="19"/>
        </w:rPr>
        <w:t xml:space="preserve">    </w:t>
      </w:r>
      <w:r w:rsidRPr="0063010D">
        <w:rPr>
          <w:rFonts w:ascii="Consolas" w:hAnsi="Consolas" w:cs="Consolas"/>
          <w:color w:val="008000"/>
          <w:sz w:val="19"/>
          <w:szCs w:val="19"/>
        </w:rPr>
        <w:t>//  The key names are like FacebookProviderAppId. GoogleProviderAppId, AmazonProviderAppId</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000000"/>
          <w:sz w:val="19"/>
          <w:szCs w:val="19"/>
        </w:rPr>
        <w:t xml:space="preserve">    providerAppId = </w:t>
      </w:r>
      <w:r w:rsidRPr="0063010D">
        <w:rPr>
          <w:rFonts w:ascii="Consolas" w:hAnsi="Consolas" w:cs="Consolas"/>
          <w:color w:val="2B91AF"/>
          <w:sz w:val="19"/>
          <w:szCs w:val="19"/>
        </w:rPr>
        <w:t>ConfigurationManager</w:t>
      </w:r>
      <w:r w:rsidRPr="0063010D">
        <w:rPr>
          <w:rFonts w:ascii="Consolas" w:hAnsi="Consolas" w:cs="Consolas"/>
          <w:color w:val="000000"/>
          <w:sz w:val="19"/>
          <w:szCs w:val="19"/>
        </w:rPr>
        <w:t xml:space="preserve">.AppSettings[identityProvider + </w:t>
      </w:r>
      <w:r w:rsidRPr="0063010D">
        <w:rPr>
          <w:rFonts w:ascii="Consolas" w:hAnsi="Consolas" w:cs="Consolas"/>
          <w:color w:val="A31515"/>
          <w:sz w:val="19"/>
          <w:szCs w:val="19"/>
        </w:rPr>
        <w:t>"ProviderAppId"</w:t>
      </w:r>
      <w:r w:rsidRPr="0063010D">
        <w:rPr>
          <w:rFonts w:ascii="Consolas" w:hAnsi="Consolas" w:cs="Consolas"/>
          <w:color w:val="000000"/>
          <w:sz w:val="19"/>
          <w:szCs w:val="19"/>
        </w:rPr>
        <w:t>];</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000000"/>
          <w:sz w:val="19"/>
          <w:szCs w:val="19"/>
        </w:rPr>
        <w:t xml:space="preserve">    </w:t>
      </w:r>
      <w:r w:rsidRPr="0063010D">
        <w:rPr>
          <w:rFonts w:ascii="Consolas" w:hAnsi="Consolas" w:cs="Consolas"/>
          <w:color w:val="008000"/>
          <w:sz w:val="19"/>
          <w:szCs w:val="19"/>
        </w:rPr>
        <w:t>// Since the string is passed String.Format, '{' and '}' has to be escaped.</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000000"/>
          <w:sz w:val="19"/>
          <w:szCs w:val="19"/>
        </w:rPr>
        <w:t xml:space="preserve">    </w:t>
      </w:r>
      <w:r w:rsidRPr="0063010D">
        <w:rPr>
          <w:rFonts w:ascii="Consolas" w:hAnsi="Consolas" w:cs="Consolas"/>
          <w:color w:val="008000"/>
          <w:sz w:val="19"/>
          <w:szCs w:val="19"/>
        </w:rPr>
        <w:t>// Policy document specifies who can invoke AssumeRoleWithWebIdentity</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000000"/>
          <w:sz w:val="19"/>
          <w:szCs w:val="19"/>
        </w:rPr>
        <w:t xml:space="preserve">    </w:t>
      </w:r>
      <w:r w:rsidRPr="0063010D">
        <w:rPr>
          <w:rFonts w:ascii="Consolas" w:hAnsi="Consolas" w:cs="Consolas"/>
          <w:color w:val="0000FF"/>
          <w:sz w:val="19"/>
          <w:szCs w:val="19"/>
        </w:rPr>
        <w:t>string</w:t>
      </w:r>
      <w:r w:rsidRPr="0063010D">
        <w:rPr>
          <w:rFonts w:ascii="Consolas" w:hAnsi="Consolas" w:cs="Consolas"/>
          <w:color w:val="000000"/>
          <w:sz w:val="19"/>
          <w:szCs w:val="19"/>
        </w:rPr>
        <w:t xml:space="preserve"> trustPolicyTemplate = </w:t>
      </w:r>
      <w:r w:rsidRPr="0063010D">
        <w:rPr>
          <w:rFonts w:ascii="Consolas" w:hAnsi="Consolas" w:cs="Consolas"/>
          <w:color w:val="A31515"/>
          <w:sz w:val="19"/>
          <w:szCs w:val="19"/>
        </w:rPr>
        <w:t>@"{{</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A31515"/>
          <w:sz w:val="19"/>
          <w:szCs w:val="19"/>
        </w:rPr>
        <w:t xml:space="preserve">            ""Version"": ""2012-10-17"",</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A31515"/>
          <w:sz w:val="19"/>
          <w:szCs w:val="19"/>
        </w:rPr>
        <w:t xml:space="preserve">            ""Statement"": [</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A31515"/>
          <w:sz w:val="19"/>
          <w:szCs w:val="19"/>
        </w:rPr>
        <w:t xml:space="preserve">                {{</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A31515"/>
          <w:sz w:val="19"/>
          <w:szCs w:val="19"/>
        </w:rPr>
        <w:t xml:space="preserve">                        ""Effect"": ""Allow"",</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A31515"/>
          <w:sz w:val="19"/>
          <w:szCs w:val="19"/>
        </w:rPr>
        <w:t xml:space="preserve">                        ""Principal"": {{ ""Federated"": ""{1}"" }},</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A31515"/>
          <w:sz w:val="19"/>
          <w:szCs w:val="19"/>
        </w:rPr>
        <w:t xml:space="preserve">                        ""Action"": ""sts:AssumeRoleWithWebIdentity"",</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A31515"/>
          <w:sz w:val="19"/>
          <w:szCs w:val="19"/>
        </w:rPr>
        <w:t xml:space="preserve">                        ""Condition"": {{</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A31515"/>
          <w:sz w:val="19"/>
          <w:szCs w:val="19"/>
        </w:rPr>
        <w:t xml:space="preserve">                            ""StringEquals"": {{""{1}:{2}"": ""{3}""}}</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A31515"/>
          <w:sz w:val="19"/>
          <w:szCs w:val="19"/>
        </w:rPr>
        <w:t xml:space="preserve">                        }}</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A31515"/>
          <w:sz w:val="19"/>
          <w:szCs w:val="19"/>
        </w:rPr>
        <w:t xml:space="preserve">                }}</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A31515"/>
          <w:sz w:val="19"/>
          <w:szCs w:val="19"/>
        </w:rPr>
        <w:t xml:space="preserve">            ]</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A31515"/>
          <w:sz w:val="19"/>
          <w:szCs w:val="19"/>
        </w:rPr>
        <w:t xml:space="preserve">        }}"</w:t>
      </w:r>
      <w:r w:rsidRPr="0063010D">
        <w:rPr>
          <w:rFonts w:ascii="Consolas" w:hAnsi="Consolas" w:cs="Consolas"/>
          <w:color w:val="000000"/>
          <w:sz w:val="19"/>
          <w:szCs w:val="19"/>
        </w:rPr>
        <w:t>;</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000000"/>
          <w:sz w:val="19"/>
          <w:szCs w:val="19"/>
        </w:rPr>
        <w:t xml:space="preserve">    </w:t>
      </w:r>
      <w:r w:rsidRPr="0063010D">
        <w:rPr>
          <w:rFonts w:ascii="Consolas" w:hAnsi="Consolas" w:cs="Consolas"/>
          <w:color w:val="008000"/>
          <w:sz w:val="19"/>
          <w:szCs w:val="19"/>
        </w:rPr>
        <w:t>// Defines what permissions to grant when AssumeRoleWithWebIdentity is called</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000000"/>
          <w:sz w:val="19"/>
          <w:szCs w:val="19"/>
        </w:rPr>
        <w:t xml:space="preserve">    </w:t>
      </w:r>
      <w:r w:rsidRPr="0063010D">
        <w:rPr>
          <w:rFonts w:ascii="Consolas" w:hAnsi="Consolas" w:cs="Consolas"/>
          <w:color w:val="0000FF"/>
          <w:sz w:val="19"/>
          <w:szCs w:val="19"/>
        </w:rPr>
        <w:t>string</w:t>
      </w:r>
      <w:r w:rsidRPr="0063010D">
        <w:rPr>
          <w:rFonts w:ascii="Consolas" w:hAnsi="Consolas" w:cs="Consolas"/>
          <w:color w:val="000000"/>
          <w:sz w:val="19"/>
          <w:szCs w:val="19"/>
        </w:rPr>
        <w:t xml:space="preserve"> accessPolicyTemplate = </w:t>
      </w:r>
      <w:r w:rsidRPr="0063010D">
        <w:rPr>
          <w:rFonts w:ascii="Consolas" w:hAnsi="Consolas" w:cs="Consolas"/>
          <w:color w:val="A31515"/>
          <w:sz w:val="19"/>
          <w:szCs w:val="19"/>
        </w:rPr>
        <w:t>@"{{</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A31515"/>
          <w:sz w:val="19"/>
          <w:szCs w:val="19"/>
        </w:rPr>
        <w:t xml:space="preserve">                ""Version"": ""2012-10-17"",</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A31515"/>
          <w:sz w:val="19"/>
          <w:szCs w:val="19"/>
        </w:rPr>
        <w:t xml:space="preserve">                ""Statement"": [</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A31515"/>
          <w:sz w:val="19"/>
          <w:szCs w:val="19"/>
        </w:rPr>
        <w:t xml:space="preserve">                {{</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A31515"/>
          <w:sz w:val="19"/>
          <w:szCs w:val="19"/>
        </w:rPr>
        <w:t xml:space="preserve">                        ""Effect"":""Allow"",</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A31515"/>
          <w:sz w:val="19"/>
          <w:szCs w:val="19"/>
        </w:rPr>
        <w:t xml:space="preserve">                        ""Action"":[""s3:GetObject"", ""s3:PutObject"", ""s3:DeleteObject""],</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A31515"/>
          <w:sz w:val="19"/>
          <w:szCs w:val="19"/>
        </w:rPr>
        <w:t xml:space="preserve">                        ""Resource"": [</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A31515"/>
          <w:sz w:val="19"/>
          <w:szCs w:val="19"/>
        </w:rPr>
        <w:t xml:space="preserve">                                ""arn:aws:s3:::federationtestbucket/{0}/${{{1}:{4}}}"",</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A31515"/>
          <w:sz w:val="19"/>
          <w:szCs w:val="19"/>
        </w:rPr>
        <w:t xml:space="preserve">                                ""arn:aws:s3:::federationtestbucket/{0}/${{{1}:{4}}}/*""</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A31515"/>
          <w:sz w:val="19"/>
          <w:szCs w:val="19"/>
        </w:rPr>
        <w:t xml:space="preserve">                        ]</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A31515"/>
          <w:sz w:val="19"/>
          <w:szCs w:val="19"/>
        </w:rPr>
        <w:t xml:space="preserve">                    }}</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A31515"/>
          <w:sz w:val="19"/>
          <w:szCs w:val="19"/>
        </w:rPr>
        <w:t xml:space="preserve">                ]</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A31515"/>
          <w:sz w:val="19"/>
          <w:szCs w:val="19"/>
        </w:rPr>
        <w:t xml:space="preserve">            }}"</w:t>
      </w:r>
      <w:r w:rsidRPr="0063010D">
        <w:rPr>
          <w:rFonts w:ascii="Consolas" w:hAnsi="Consolas" w:cs="Consolas"/>
          <w:color w:val="000000"/>
          <w:sz w:val="19"/>
          <w:szCs w:val="19"/>
        </w:rPr>
        <w:t>;</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000000"/>
          <w:sz w:val="19"/>
          <w:szCs w:val="19"/>
        </w:rPr>
        <w:t xml:space="preserve">    </w:t>
      </w:r>
      <w:r w:rsidRPr="0063010D">
        <w:rPr>
          <w:rFonts w:ascii="Consolas" w:hAnsi="Consolas" w:cs="Consolas"/>
          <w:color w:val="2B91AF"/>
          <w:sz w:val="19"/>
          <w:szCs w:val="19"/>
        </w:rPr>
        <w:t>CreateRoleRequest</w:t>
      </w:r>
      <w:r w:rsidRPr="0063010D">
        <w:rPr>
          <w:rFonts w:ascii="Consolas" w:hAnsi="Consolas" w:cs="Consolas"/>
          <w:color w:val="000000"/>
          <w:sz w:val="19"/>
          <w:szCs w:val="19"/>
        </w:rPr>
        <w:t xml:space="preserve"> createRoleRequest = </w:t>
      </w:r>
      <w:r w:rsidRPr="0063010D">
        <w:rPr>
          <w:rFonts w:ascii="Consolas" w:hAnsi="Consolas" w:cs="Consolas"/>
          <w:color w:val="0000FF"/>
          <w:sz w:val="19"/>
          <w:szCs w:val="19"/>
        </w:rPr>
        <w:t>new</w:t>
      </w:r>
      <w:r w:rsidRPr="0063010D">
        <w:rPr>
          <w:rFonts w:ascii="Consolas" w:hAnsi="Consolas" w:cs="Consolas"/>
          <w:color w:val="000000"/>
          <w:sz w:val="19"/>
          <w:szCs w:val="19"/>
        </w:rPr>
        <w:t xml:space="preserve"> </w:t>
      </w:r>
      <w:r w:rsidRPr="0063010D">
        <w:rPr>
          <w:rFonts w:ascii="Consolas" w:hAnsi="Consolas" w:cs="Consolas"/>
          <w:color w:val="2B91AF"/>
          <w:sz w:val="19"/>
          <w:szCs w:val="19"/>
        </w:rPr>
        <w:t>CreateRoleRequest</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000000"/>
          <w:sz w:val="19"/>
          <w:szCs w:val="19"/>
        </w:rPr>
        <w:t xml:space="preserve">    {</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000000"/>
          <w:sz w:val="19"/>
          <w:szCs w:val="19"/>
        </w:rPr>
        <w:t xml:space="preserve">        RoleName = </w:t>
      </w:r>
      <w:r w:rsidRPr="0063010D">
        <w:rPr>
          <w:rFonts w:ascii="Consolas" w:hAnsi="Consolas" w:cs="Consolas"/>
          <w:color w:val="A31515"/>
          <w:sz w:val="19"/>
          <w:szCs w:val="19"/>
        </w:rPr>
        <w:t>"federationtestrole"</w:t>
      </w:r>
      <w:r w:rsidRPr="0063010D">
        <w:rPr>
          <w:rFonts w:ascii="Consolas" w:hAnsi="Consolas" w:cs="Consolas"/>
          <w:color w:val="000000"/>
          <w:sz w:val="19"/>
          <w:szCs w:val="19"/>
        </w:rPr>
        <w:t>,</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000000"/>
          <w:sz w:val="19"/>
          <w:szCs w:val="19"/>
        </w:rPr>
        <w:t xml:space="preserve">        AssumeRolePolicyDocument = </w:t>
      </w:r>
      <w:r w:rsidRPr="0063010D">
        <w:rPr>
          <w:rFonts w:ascii="Consolas" w:hAnsi="Consolas" w:cs="Consolas"/>
          <w:color w:val="0000FF"/>
          <w:sz w:val="19"/>
          <w:szCs w:val="19"/>
        </w:rPr>
        <w:t>string</w:t>
      </w:r>
      <w:r w:rsidRPr="0063010D">
        <w:rPr>
          <w:rFonts w:ascii="Consolas" w:hAnsi="Consolas" w:cs="Consolas"/>
          <w:color w:val="000000"/>
          <w:sz w:val="19"/>
          <w:szCs w:val="19"/>
        </w:rPr>
        <w:t>.Format(trustPolicyTemplate, identityProvider, providerURL, providerAppIdName, providerAppId)</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000000"/>
          <w:sz w:val="19"/>
          <w:szCs w:val="19"/>
        </w:rPr>
        <w:t xml:space="preserve">    };</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000000"/>
          <w:sz w:val="19"/>
          <w:szCs w:val="19"/>
        </w:rPr>
        <w:t xml:space="preserve">    </w:t>
      </w:r>
      <w:r w:rsidRPr="0063010D">
        <w:rPr>
          <w:rFonts w:ascii="Consolas" w:hAnsi="Consolas" w:cs="Consolas"/>
          <w:color w:val="2B91AF"/>
          <w:sz w:val="19"/>
          <w:szCs w:val="19"/>
        </w:rPr>
        <w:t>Console</w:t>
      </w:r>
      <w:r w:rsidRPr="0063010D">
        <w:rPr>
          <w:rFonts w:ascii="Consolas" w:hAnsi="Consolas" w:cs="Consolas"/>
          <w:color w:val="000000"/>
          <w:sz w:val="19"/>
          <w:szCs w:val="19"/>
        </w:rPr>
        <w:t>.WriteLine(</w:t>
      </w:r>
      <w:r w:rsidRPr="0063010D">
        <w:rPr>
          <w:rFonts w:ascii="Consolas" w:hAnsi="Consolas" w:cs="Consolas"/>
          <w:color w:val="A31515"/>
          <w:sz w:val="19"/>
          <w:szCs w:val="19"/>
        </w:rPr>
        <w:t>"\nTrust Policy Document:\n{0}\n"</w:t>
      </w:r>
      <w:r w:rsidRPr="0063010D">
        <w:rPr>
          <w:rFonts w:ascii="Consolas" w:hAnsi="Consolas" w:cs="Consolas"/>
          <w:color w:val="000000"/>
          <w:sz w:val="19"/>
          <w:szCs w:val="19"/>
        </w:rPr>
        <w:t>, createRoleRequest.AssumeRolePolicyDocument);</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000000"/>
          <w:sz w:val="19"/>
          <w:szCs w:val="19"/>
        </w:rPr>
        <w:t xml:space="preserve">    </w:t>
      </w:r>
      <w:r w:rsidRPr="0063010D">
        <w:rPr>
          <w:rFonts w:ascii="Consolas" w:hAnsi="Consolas" w:cs="Consolas"/>
          <w:color w:val="2B91AF"/>
          <w:sz w:val="19"/>
          <w:szCs w:val="19"/>
        </w:rPr>
        <w:t>CreateRoleResponse</w:t>
      </w:r>
      <w:r w:rsidRPr="0063010D">
        <w:rPr>
          <w:rFonts w:ascii="Consolas" w:hAnsi="Consolas" w:cs="Consolas"/>
          <w:color w:val="000000"/>
          <w:sz w:val="19"/>
          <w:szCs w:val="19"/>
        </w:rPr>
        <w:t xml:space="preserve"> createRoleResponse = iamClient.CreateRole(createRoleRequest);</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000000"/>
          <w:sz w:val="19"/>
          <w:szCs w:val="19"/>
        </w:rPr>
        <w:t xml:space="preserve">    </w:t>
      </w:r>
      <w:r w:rsidRPr="0063010D">
        <w:rPr>
          <w:rFonts w:ascii="Consolas" w:hAnsi="Consolas" w:cs="Consolas"/>
          <w:color w:val="2B91AF"/>
          <w:sz w:val="19"/>
          <w:szCs w:val="19"/>
        </w:rPr>
        <w:t>PutRolePolicyRequest</w:t>
      </w:r>
      <w:r w:rsidRPr="0063010D">
        <w:rPr>
          <w:rFonts w:ascii="Consolas" w:hAnsi="Consolas" w:cs="Consolas"/>
          <w:color w:val="000000"/>
          <w:sz w:val="19"/>
          <w:szCs w:val="19"/>
        </w:rPr>
        <w:t xml:space="preserve"> putRolePolicyRequest = </w:t>
      </w:r>
      <w:r w:rsidRPr="0063010D">
        <w:rPr>
          <w:rFonts w:ascii="Consolas" w:hAnsi="Consolas" w:cs="Consolas"/>
          <w:color w:val="0000FF"/>
          <w:sz w:val="19"/>
          <w:szCs w:val="19"/>
        </w:rPr>
        <w:t>new</w:t>
      </w:r>
      <w:r w:rsidRPr="0063010D">
        <w:rPr>
          <w:rFonts w:ascii="Consolas" w:hAnsi="Consolas" w:cs="Consolas"/>
          <w:color w:val="000000"/>
          <w:sz w:val="19"/>
          <w:szCs w:val="19"/>
        </w:rPr>
        <w:t xml:space="preserve"> </w:t>
      </w:r>
      <w:r w:rsidRPr="0063010D">
        <w:rPr>
          <w:rFonts w:ascii="Consolas" w:hAnsi="Consolas" w:cs="Consolas"/>
          <w:color w:val="2B91AF"/>
          <w:sz w:val="19"/>
          <w:szCs w:val="19"/>
        </w:rPr>
        <w:t>PutRolePolicyRequest</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000000"/>
          <w:sz w:val="19"/>
          <w:szCs w:val="19"/>
        </w:rPr>
        <w:t xml:space="preserve">    {</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000000"/>
          <w:sz w:val="19"/>
          <w:szCs w:val="19"/>
        </w:rPr>
        <w:t xml:space="preserve">        PolicyName = </w:t>
      </w:r>
      <w:r w:rsidRPr="0063010D">
        <w:rPr>
          <w:rFonts w:ascii="Consolas" w:hAnsi="Consolas" w:cs="Consolas"/>
          <w:color w:val="A31515"/>
          <w:sz w:val="19"/>
          <w:szCs w:val="19"/>
        </w:rPr>
        <w:t>"federationtestrole-rolepolicy"</w:t>
      </w:r>
      <w:r w:rsidRPr="0063010D">
        <w:rPr>
          <w:rFonts w:ascii="Consolas" w:hAnsi="Consolas" w:cs="Consolas"/>
          <w:color w:val="000000"/>
          <w:sz w:val="19"/>
          <w:szCs w:val="19"/>
        </w:rPr>
        <w:t>,</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000000"/>
          <w:sz w:val="19"/>
          <w:szCs w:val="19"/>
        </w:rPr>
        <w:t xml:space="preserve">        RoleName = </w:t>
      </w:r>
      <w:r w:rsidRPr="0063010D">
        <w:rPr>
          <w:rFonts w:ascii="Consolas" w:hAnsi="Consolas" w:cs="Consolas"/>
          <w:color w:val="A31515"/>
          <w:sz w:val="19"/>
          <w:szCs w:val="19"/>
        </w:rPr>
        <w:t>"federationtestrole"</w:t>
      </w:r>
      <w:r w:rsidRPr="0063010D">
        <w:rPr>
          <w:rFonts w:ascii="Consolas" w:hAnsi="Consolas" w:cs="Consolas"/>
          <w:color w:val="000000"/>
          <w:sz w:val="19"/>
          <w:szCs w:val="19"/>
        </w:rPr>
        <w:t>,</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000000"/>
          <w:sz w:val="19"/>
          <w:szCs w:val="19"/>
        </w:rPr>
        <w:t xml:space="preserve">        PolicyDocument = </w:t>
      </w:r>
      <w:r w:rsidRPr="0063010D">
        <w:rPr>
          <w:rFonts w:ascii="Consolas" w:hAnsi="Consolas" w:cs="Consolas"/>
          <w:color w:val="0000FF"/>
          <w:sz w:val="19"/>
          <w:szCs w:val="19"/>
        </w:rPr>
        <w:t>string</w:t>
      </w:r>
      <w:r w:rsidRPr="0063010D">
        <w:rPr>
          <w:rFonts w:ascii="Consolas" w:hAnsi="Consolas" w:cs="Consolas"/>
          <w:color w:val="000000"/>
          <w:sz w:val="19"/>
          <w:szCs w:val="19"/>
        </w:rPr>
        <w:t>.Format(accessPolicyTemplate, identityProvider, providerURL, providerAppIdName, providerAppId, providerUserIdName)</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000000"/>
          <w:sz w:val="19"/>
          <w:szCs w:val="19"/>
        </w:rPr>
        <w:t xml:space="preserve">    };</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000000"/>
          <w:sz w:val="19"/>
          <w:szCs w:val="19"/>
        </w:rPr>
        <w:t xml:space="preserve">    </w:t>
      </w:r>
      <w:r w:rsidRPr="0063010D">
        <w:rPr>
          <w:rFonts w:ascii="Consolas" w:hAnsi="Consolas" w:cs="Consolas"/>
          <w:color w:val="2B91AF"/>
          <w:sz w:val="19"/>
          <w:szCs w:val="19"/>
        </w:rPr>
        <w:t>Console</w:t>
      </w:r>
      <w:r w:rsidRPr="0063010D">
        <w:rPr>
          <w:rFonts w:ascii="Consolas" w:hAnsi="Consolas" w:cs="Consolas"/>
          <w:color w:val="000000"/>
          <w:sz w:val="19"/>
          <w:szCs w:val="19"/>
        </w:rPr>
        <w:t>.WriteLine(</w:t>
      </w:r>
      <w:r w:rsidRPr="0063010D">
        <w:rPr>
          <w:rFonts w:ascii="Consolas" w:hAnsi="Consolas" w:cs="Consolas"/>
          <w:color w:val="A31515"/>
          <w:sz w:val="19"/>
          <w:szCs w:val="19"/>
        </w:rPr>
        <w:t>"\</w:t>
      </w:r>
      <w:r w:rsidR="004102F3">
        <w:rPr>
          <w:rFonts w:ascii="Consolas" w:hAnsi="Consolas" w:cs="Consolas"/>
          <w:color w:val="A31515"/>
          <w:sz w:val="19"/>
          <w:szCs w:val="19"/>
        </w:rPr>
        <w:t>n</w:t>
      </w:r>
      <w:r w:rsidRPr="0063010D">
        <w:rPr>
          <w:rFonts w:ascii="Consolas" w:hAnsi="Consolas" w:cs="Consolas"/>
          <w:color w:val="A31515"/>
          <w:sz w:val="19"/>
          <w:szCs w:val="19"/>
        </w:rPr>
        <w:t>Access Policy Document (Permi</w:t>
      </w:r>
      <w:r w:rsidR="00085CC9">
        <w:rPr>
          <w:rFonts w:ascii="Consolas" w:hAnsi="Consolas" w:cs="Consolas"/>
          <w:color w:val="A31515"/>
          <w:sz w:val="19"/>
          <w:szCs w:val="19"/>
        </w:rPr>
        <w:t>s</w:t>
      </w:r>
      <w:r w:rsidRPr="0063010D">
        <w:rPr>
          <w:rFonts w:ascii="Consolas" w:hAnsi="Consolas" w:cs="Consolas"/>
          <w:color w:val="A31515"/>
          <w:sz w:val="19"/>
          <w:szCs w:val="19"/>
        </w:rPr>
        <w:t>sions):\n{0}\n"</w:t>
      </w:r>
      <w:r w:rsidRPr="0063010D">
        <w:rPr>
          <w:rFonts w:ascii="Consolas" w:hAnsi="Consolas" w:cs="Consolas"/>
          <w:color w:val="000000"/>
          <w:sz w:val="19"/>
          <w:szCs w:val="19"/>
        </w:rPr>
        <w:t>, putRolePolicyRequest.PolicyDocument);</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000000"/>
          <w:sz w:val="19"/>
          <w:szCs w:val="19"/>
        </w:rPr>
        <w:lastRenderedPageBreak/>
        <w:t xml:space="preserve">    </w:t>
      </w:r>
      <w:r w:rsidRPr="0063010D">
        <w:rPr>
          <w:rFonts w:ascii="Consolas" w:hAnsi="Consolas" w:cs="Consolas"/>
          <w:color w:val="2B91AF"/>
          <w:sz w:val="19"/>
          <w:szCs w:val="19"/>
        </w:rPr>
        <w:t>PutRolePolicyResponse</w:t>
      </w:r>
      <w:r w:rsidRPr="0063010D">
        <w:rPr>
          <w:rFonts w:ascii="Consolas" w:hAnsi="Consolas" w:cs="Consolas"/>
          <w:color w:val="000000"/>
          <w:sz w:val="19"/>
          <w:szCs w:val="19"/>
        </w:rPr>
        <w:t xml:space="preserve"> putRolePolicyResponse = iamClient.PutRolePolicy(putRolePolicyRequest);</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000000"/>
          <w:sz w:val="19"/>
          <w:szCs w:val="19"/>
        </w:rPr>
        <w:t xml:space="preserve">    System.Threading.</w:t>
      </w:r>
      <w:r w:rsidRPr="0063010D">
        <w:rPr>
          <w:rFonts w:ascii="Consolas" w:hAnsi="Consolas" w:cs="Consolas"/>
          <w:color w:val="2B91AF"/>
          <w:sz w:val="19"/>
          <w:szCs w:val="19"/>
        </w:rPr>
        <w:t>Thread</w:t>
      </w:r>
      <w:r w:rsidRPr="0063010D">
        <w:rPr>
          <w:rFonts w:ascii="Consolas" w:hAnsi="Consolas" w:cs="Consolas"/>
          <w:color w:val="000000"/>
          <w:sz w:val="19"/>
          <w:szCs w:val="19"/>
        </w:rPr>
        <w:t>.Sleep(5000);</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000000"/>
          <w:sz w:val="19"/>
          <w:szCs w:val="19"/>
        </w:rPr>
        <w:t xml:space="preserve">    </w:t>
      </w:r>
      <w:r w:rsidRPr="0063010D">
        <w:rPr>
          <w:rFonts w:ascii="Consolas" w:hAnsi="Consolas" w:cs="Consolas"/>
          <w:color w:val="2B91AF"/>
          <w:sz w:val="19"/>
          <w:szCs w:val="19"/>
        </w:rPr>
        <w:t>AmazonS3Config</w:t>
      </w:r>
      <w:r w:rsidRPr="0063010D">
        <w:rPr>
          <w:rFonts w:ascii="Consolas" w:hAnsi="Consolas" w:cs="Consolas"/>
          <w:color w:val="000000"/>
          <w:sz w:val="19"/>
          <w:szCs w:val="19"/>
        </w:rPr>
        <w:t xml:space="preserve"> config = </w:t>
      </w:r>
      <w:r w:rsidRPr="0063010D">
        <w:rPr>
          <w:rFonts w:ascii="Consolas" w:hAnsi="Consolas" w:cs="Consolas"/>
          <w:color w:val="0000FF"/>
          <w:sz w:val="19"/>
          <w:szCs w:val="19"/>
        </w:rPr>
        <w:t>new</w:t>
      </w:r>
      <w:r w:rsidRPr="0063010D">
        <w:rPr>
          <w:rFonts w:ascii="Consolas" w:hAnsi="Consolas" w:cs="Consolas"/>
          <w:color w:val="000000"/>
          <w:sz w:val="19"/>
          <w:szCs w:val="19"/>
        </w:rPr>
        <w:t xml:space="preserve"> </w:t>
      </w:r>
      <w:r w:rsidRPr="0063010D">
        <w:rPr>
          <w:rFonts w:ascii="Consolas" w:hAnsi="Consolas" w:cs="Consolas"/>
          <w:color w:val="2B91AF"/>
          <w:sz w:val="19"/>
          <w:szCs w:val="19"/>
        </w:rPr>
        <w:t>AmazonS3Config</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000000"/>
          <w:sz w:val="19"/>
          <w:szCs w:val="19"/>
        </w:rPr>
        <w:t xml:space="preserve">    {</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000000"/>
          <w:sz w:val="19"/>
          <w:szCs w:val="19"/>
        </w:rPr>
        <w:t xml:space="preserve">        ServiceURL = </w:t>
      </w:r>
      <w:r w:rsidRPr="0063010D">
        <w:rPr>
          <w:rFonts w:ascii="Consolas" w:hAnsi="Consolas" w:cs="Consolas"/>
          <w:color w:val="A31515"/>
          <w:sz w:val="19"/>
          <w:szCs w:val="19"/>
        </w:rPr>
        <w:t>"s3.amazonaws.com"</w:t>
      </w:r>
      <w:r w:rsidRPr="0063010D">
        <w:rPr>
          <w:rFonts w:ascii="Consolas" w:hAnsi="Consolas" w:cs="Consolas"/>
          <w:color w:val="000000"/>
          <w:sz w:val="19"/>
          <w:szCs w:val="19"/>
        </w:rPr>
        <w:t>,</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000000"/>
          <w:sz w:val="19"/>
          <w:szCs w:val="19"/>
        </w:rPr>
        <w:t xml:space="preserve">        RegionEndpoint = Amazon.</w:t>
      </w:r>
      <w:r w:rsidRPr="0063010D">
        <w:rPr>
          <w:rFonts w:ascii="Consolas" w:hAnsi="Consolas" w:cs="Consolas"/>
          <w:color w:val="2B91AF"/>
          <w:sz w:val="19"/>
          <w:szCs w:val="19"/>
        </w:rPr>
        <w:t>RegionEndpoint</w:t>
      </w:r>
      <w:r w:rsidRPr="0063010D">
        <w:rPr>
          <w:rFonts w:ascii="Consolas" w:hAnsi="Consolas" w:cs="Consolas"/>
          <w:color w:val="000000"/>
          <w:sz w:val="19"/>
          <w:szCs w:val="19"/>
        </w:rPr>
        <w:t>.USEast1</w:t>
      </w:r>
    </w:p>
    <w:p w:rsidR="0063010D" w:rsidRPr="0063010D" w:rsidRDefault="0063010D"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63010D">
        <w:rPr>
          <w:rFonts w:ascii="Consolas" w:hAnsi="Consolas" w:cs="Consolas"/>
          <w:color w:val="000000"/>
          <w:sz w:val="19"/>
          <w:szCs w:val="19"/>
        </w:rPr>
        <w:t xml:space="preserve">    };</w:t>
      </w:r>
    </w:p>
    <w:p w:rsidR="003E27D8" w:rsidRPr="00AC7916" w:rsidRDefault="003E27D8" w:rsidP="0063010D">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2B6A9D" w:rsidRDefault="002B6A9D" w:rsidP="00BD1797"/>
    <w:p w:rsidR="002B6A9D" w:rsidRDefault="003E27D8" w:rsidP="00BD1797">
      <w:r>
        <w:t>Above code assume</w:t>
      </w:r>
      <w:r w:rsidR="000D407F">
        <w:t>s</w:t>
      </w:r>
      <w:r>
        <w:t xml:space="preserve"> an app.config file to contain the following values.</w:t>
      </w:r>
    </w:p>
    <w:p w:rsidR="005C2DBC" w:rsidRDefault="005C2DBC" w:rsidP="005C2DBC">
      <w:pPr>
        <w:shd w:val="clear" w:color="auto" w:fill="DBE5F1" w:themeFill="accent1" w:themeFillTint="33"/>
        <w:autoSpaceDE w:val="0"/>
        <w:autoSpaceDN w:val="0"/>
        <w:adjustRightInd w:val="0"/>
        <w:spacing w:line="240" w:lineRule="auto"/>
        <w:rPr>
          <w:rFonts w:ascii="Consolas" w:hAnsi="Consolas" w:cs="Consolas"/>
          <w:color w:val="0000FF"/>
          <w:sz w:val="19"/>
          <w:szCs w:val="19"/>
        </w:rPr>
      </w:pPr>
    </w:p>
    <w:p w:rsidR="005C2DBC" w:rsidRPr="005C2DBC" w:rsidRDefault="005C2DBC" w:rsidP="005C2DBC">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5C2DBC">
        <w:rPr>
          <w:rFonts w:ascii="Consolas" w:hAnsi="Consolas" w:cs="Consolas"/>
          <w:color w:val="0000FF"/>
          <w:sz w:val="19"/>
          <w:szCs w:val="19"/>
        </w:rPr>
        <w:t xml:space="preserve">    &lt;</w:t>
      </w:r>
      <w:r w:rsidRPr="005C2DBC">
        <w:rPr>
          <w:rFonts w:ascii="Consolas" w:hAnsi="Consolas" w:cs="Consolas"/>
          <w:color w:val="A31515"/>
          <w:sz w:val="19"/>
          <w:szCs w:val="19"/>
        </w:rPr>
        <w:t>appSettings</w:t>
      </w:r>
      <w:r w:rsidRPr="005C2DBC">
        <w:rPr>
          <w:rFonts w:ascii="Consolas" w:hAnsi="Consolas" w:cs="Consolas"/>
          <w:color w:val="0000FF"/>
          <w:sz w:val="19"/>
          <w:szCs w:val="19"/>
        </w:rPr>
        <w:t>&gt;</w:t>
      </w:r>
    </w:p>
    <w:p w:rsidR="005C2DBC" w:rsidRPr="005C2DBC" w:rsidRDefault="005C2DBC" w:rsidP="005C2DBC">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5C2DBC">
        <w:rPr>
          <w:rFonts w:ascii="Consolas" w:hAnsi="Consolas" w:cs="Consolas"/>
          <w:color w:val="0000FF"/>
          <w:sz w:val="19"/>
          <w:szCs w:val="19"/>
        </w:rPr>
        <w:t xml:space="preserve">        &lt;</w:t>
      </w:r>
      <w:r w:rsidRPr="005C2DBC">
        <w:rPr>
          <w:rFonts w:ascii="Consolas" w:hAnsi="Consolas" w:cs="Consolas"/>
          <w:color w:val="A31515"/>
          <w:sz w:val="19"/>
          <w:szCs w:val="19"/>
        </w:rPr>
        <w:t>add</w:t>
      </w:r>
      <w:r w:rsidRPr="005C2DBC">
        <w:rPr>
          <w:rFonts w:ascii="Consolas" w:hAnsi="Consolas" w:cs="Consolas"/>
          <w:color w:val="0000FF"/>
          <w:sz w:val="19"/>
          <w:szCs w:val="19"/>
        </w:rPr>
        <w:t xml:space="preserve"> </w:t>
      </w:r>
      <w:r w:rsidRPr="005C2DBC">
        <w:rPr>
          <w:rFonts w:ascii="Consolas" w:hAnsi="Consolas" w:cs="Consolas"/>
          <w:color w:val="FF0000"/>
          <w:sz w:val="19"/>
          <w:szCs w:val="19"/>
        </w:rPr>
        <w:t>key</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AWSAccessKey</w:t>
      </w:r>
      <w:r w:rsidRPr="005C2DBC">
        <w:rPr>
          <w:rFonts w:ascii="Consolas" w:hAnsi="Consolas" w:cs="Consolas"/>
          <w:color w:val="000000"/>
          <w:sz w:val="19"/>
          <w:szCs w:val="19"/>
        </w:rPr>
        <w:t>"</w:t>
      </w:r>
      <w:r w:rsidRPr="005C2DBC">
        <w:rPr>
          <w:rFonts w:ascii="Consolas" w:hAnsi="Consolas" w:cs="Consolas"/>
          <w:color w:val="0000FF"/>
          <w:sz w:val="19"/>
          <w:szCs w:val="19"/>
        </w:rPr>
        <w:t xml:space="preserve"> </w:t>
      </w:r>
      <w:r w:rsidRPr="005C2DBC">
        <w:rPr>
          <w:rFonts w:ascii="Consolas" w:hAnsi="Consolas" w:cs="Consolas"/>
          <w:color w:val="FF0000"/>
          <w:sz w:val="19"/>
          <w:szCs w:val="19"/>
        </w:rPr>
        <w:t>value</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YOUR_ACCESS_KEY_A134</w:t>
      </w:r>
      <w:r w:rsidRPr="005C2DBC">
        <w:rPr>
          <w:rFonts w:ascii="Consolas" w:hAnsi="Consolas" w:cs="Consolas"/>
          <w:color w:val="000000"/>
          <w:sz w:val="19"/>
          <w:szCs w:val="19"/>
        </w:rPr>
        <w:t>"</w:t>
      </w:r>
      <w:r w:rsidRPr="005C2DBC">
        <w:rPr>
          <w:rFonts w:ascii="Consolas" w:hAnsi="Consolas" w:cs="Consolas"/>
          <w:color w:val="0000FF"/>
          <w:sz w:val="19"/>
          <w:szCs w:val="19"/>
        </w:rPr>
        <w:t xml:space="preserve"> /&gt;</w:t>
      </w:r>
    </w:p>
    <w:p w:rsidR="005C2DBC" w:rsidRPr="005C2DBC" w:rsidRDefault="005C2DBC" w:rsidP="005C2DBC">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5C2DBC">
        <w:rPr>
          <w:rFonts w:ascii="Consolas" w:hAnsi="Consolas" w:cs="Consolas"/>
          <w:color w:val="0000FF"/>
          <w:sz w:val="19"/>
          <w:szCs w:val="19"/>
        </w:rPr>
        <w:t xml:space="preserve">        &lt;</w:t>
      </w:r>
      <w:r w:rsidRPr="005C2DBC">
        <w:rPr>
          <w:rFonts w:ascii="Consolas" w:hAnsi="Consolas" w:cs="Consolas"/>
          <w:color w:val="A31515"/>
          <w:sz w:val="19"/>
          <w:szCs w:val="19"/>
        </w:rPr>
        <w:t>add</w:t>
      </w:r>
      <w:r w:rsidRPr="005C2DBC">
        <w:rPr>
          <w:rFonts w:ascii="Consolas" w:hAnsi="Consolas" w:cs="Consolas"/>
          <w:color w:val="0000FF"/>
          <w:sz w:val="19"/>
          <w:szCs w:val="19"/>
        </w:rPr>
        <w:t xml:space="preserve"> </w:t>
      </w:r>
      <w:r w:rsidRPr="005C2DBC">
        <w:rPr>
          <w:rFonts w:ascii="Consolas" w:hAnsi="Consolas" w:cs="Consolas"/>
          <w:color w:val="FF0000"/>
          <w:sz w:val="19"/>
          <w:szCs w:val="19"/>
        </w:rPr>
        <w:t>key</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AWSSecretKey</w:t>
      </w:r>
      <w:r w:rsidRPr="005C2DBC">
        <w:rPr>
          <w:rFonts w:ascii="Consolas" w:hAnsi="Consolas" w:cs="Consolas"/>
          <w:color w:val="000000"/>
          <w:sz w:val="19"/>
          <w:szCs w:val="19"/>
        </w:rPr>
        <w:t>"</w:t>
      </w:r>
      <w:r w:rsidRPr="005C2DBC">
        <w:rPr>
          <w:rFonts w:ascii="Consolas" w:hAnsi="Consolas" w:cs="Consolas"/>
          <w:color w:val="0000FF"/>
          <w:sz w:val="19"/>
          <w:szCs w:val="19"/>
        </w:rPr>
        <w:t xml:space="preserve"> </w:t>
      </w:r>
      <w:r w:rsidRPr="005C2DBC">
        <w:rPr>
          <w:rFonts w:ascii="Consolas" w:hAnsi="Consolas" w:cs="Consolas"/>
          <w:color w:val="FF0000"/>
          <w:sz w:val="19"/>
          <w:szCs w:val="19"/>
        </w:rPr>
        <w:t>value</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YOUR_SECRET_KEY_HERE_SECRET_KEY_HEREndgN</w:t>
      </w:r>
      <w:r w:rsidRPr="005C2DBC">
        <w:rPr>
          <w:rFonts w:ascii="Consolas" w:hAnsi="Consolas" w:cs="Consolas"/>
          <w:color w:val="000000"/>
          <w:sz w:val="19"/>
          <w:szCs w:val="19"/>
        </w:rPr>
        <w:t>"</w:t>
      </w:r>
      <w:r w:rsidRPr="005C2DBC">
        <w:rPr>
          <w:rFonts w:ascii="Consolas" w:hAnsi="Consolas" w:cs="Consolas"/>
          <w:color w:val="0000FF"/>
          <w:sz w:val="19"/>
          <w:szCs w:val="19"/>
        </w:rPr>
        <w:t xml:space="preserve"> /&gt;</w:t>
      </w:r>
    </w:p>
    <w:p w:rsidR="005C2DBC" w:rsidRPr="005C2DBC" w:rsidRDefault="005C2DBC" w:rsidP="005C2DBC">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5C2DBC">
        <w:rPr>
          <w:rFonts w:ascii="Consolas" w:hAnsi="Consolas" w:cs="Consolas"/>
          <w:color w:val="0000FF"/>
          <w:sz w:val="19"/>
          <w:szCs w:val="19"/>
        </w:rPr>
        <w:t xml:space="preserve">        &lt;</w:t>
      </w:r>
      <w:r w:rsidRPr="005C2DBC">
        <w:rPr>
          <w:rFonts w:ascii="Consolas" w:hAnsi="Consolas" w:cs="Consolas"/>
          <w:color w:val="A31515"/>
          <w:sz w:val="19"/>
          <w:szCs w:val="19"/>
        </w:rPr>
        <w:t>add</w:t>
      </w:r>
      <w:r w:rsidRPr="005C2DBC">
        <w:rPr>
          <w:rFonts w:ascii="Consolas" w:hAnsi="Consolas" w:cs="Consolas"/>
          <w:color w:val="0000FF"/>
          <w:sz w:val="19"/>
          <w:szCs w:val="19"/>
        </w:rPr>
        <w:t xml:space="preserve"> </w:t>
      </w:r>
      <w:r w:rsidRPr="005C2DBC">
        <w:rPr>
          <w:rFonts w:ascii="Consolas" w:hAnsi="Consolas" w:cs="Consolas"/>
          <w:color w:val="FF0000"/>
          <w:sz w:val="19"/>
          <w:szCs w:val="19"/>
        </w:rPr>
        <w:t>key</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AWSRegion</w:t>
      </w:r>
      <w:r w:rsidRPr="005C2DBC">
        <w:rPr>
          <w:rFonts w:ascii="Consolas" w:hAnsi="Consolas" w:cs="Consolas"/>
          <w:color w:val="000000"/>
          <w:sz w:val="19"/>
          <w:szCs w:val="19"/>
        </w:rPr>
        <w:t>"</w:t>
      </w:r>
      <w:r w:rsidRPr="005C2DBC">
        <w:rPr>
          <w:rFonts w:ascii="Consolas" w:hAnsi="Consolas" w:cs="Consolas"/>
          <w:color w:val="0000FF"/>
          <w:sz w:val="19"/>
          <w:szCs w:val="19"/>
        </w:rPr>
        <w:t xml:space="preserve"> </w:t>
      </w:r>
      <w:r w:rsidRPr="005C2DBC">
        <w:rPr>
          <w:rFonts w:ascii="Consolas" w:hAnsi="Consolas" w:cs="Consolas"/>
          <w:color w:val="FF0000"/>
          <w:sz w:val="19"/>
          <w:szCs w:val="19"/>
        </w:rPr>
        <w:t>value</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us-east-1</w:t>
      </w:r>
      <w:r w:rsidRPr="005C2DBC">
        <w:rPr>
          <w:rFonts w:ascii="Consolas" w:hAnsi="Consolas" w:cs="Consolas"/>
          <w:color w:val="000000"/>
          <w:sz w:val="19"/>
          <w:szCs w:val="19"/>
        </w:rPr>
        <w:t>"</w:t>
      </w:r>
      <w:r w:rsidRPr="005C2DBC">
        <w:rPr>
          <w:rFonts w:ascii="Consolas" w:hAnsi="Consolas" w:cs="Consolas"/>
          <w:color w:val="0000FF"/>
          <w:sz w:val="19"/>
          <w:szCs w:val="19"/>
        </w:rPr>
        <w:t xml:space="preserve"> /&gt;</w:t>
      </w:r>
    </w:p>
    <w:p w:rsidR="005C2DBC" w:rsidRPr="005C2DBC" w:rsidRDefault="005C2DBC" w:rsidP="005C2DBC">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5C2DBC">
        <w:rPr>
          <w:rFonts w:ascii="Consolas" w:hAnsi="Consolas" w:cs="Consolas"/>
          <w:color w:val="0000FF"/>
          <w:sz w:val="19"/>
          <w:szCs w:val="19"/>
        </w:rPr>
        <w:t xml:space="preserve">        &lt;</w:t>
      </w:r>
      <w:r w:rsidRPr="005C2DBC">
        <w:rPr>
          <w:rFonts w:ascii="Consolas" w:hAnsi="Consolas" w:cs="Consolas"/>
          <w:color w:val="A31515"/>
          <w:sz w:val="19"/>
          <w:szCs w:val="19"/>
        </w:rPr>
        <w:t>add</w:t>
      </w:r>
      <w:r w:rsidRPr="005C2DBC">
        <w:rPr>
          <w:rFonts w:ascii="Consolas" w:hAnsi="Consolas" w:cs="Consolas"/>
          <w:color w:val="0000FF"/>
          <w:sz w:val="19"/>
          <w:szCs w:val="19"/>
        </w:rPr>
        <w:t xml:space="preserve"> </w:t>
      </w:r>
      <w:r w:rsidRPr="005C2DBC">
        <w:rPr>
          <w:rFonts w:ascii="Consolas" w:hAnsi="Consolas" w:cs="Consolas"/>
          <w:color w:val="FF0000"/>
          <w:sz w:val="19"/>
          <w:szCs w:val="19"/>
        </w:rPr>
        <w:t>key</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FacebookProviderAppId</w:t>
      </w:r>
      <w:r w:rsidRPr="005C2DBC">
        <w:rPr>
          <w:rFonts w:ascii="Consolas" w:hAnsi="Consolas" w:cs="Consolas"/>
          <w:color w:val="000000"/>
          <w:sz w:val="19"/>
          <w:szCs w:val="19"/>
        </w:rPr>
        <w:t>"</w:t>
      </w:r>
      <w:r w:rsidRPr="005C2DBC">
        <w:rPr>
          <w:rFonts w:ascii="Consolas" w:hAnsi="Consolas" w:cs="Consolas"/>
          <w:color w:val="0000FF"/>
          <w:sz w:val="19"/>
          <w:szCs w:val="19"/>
        </w:rPr>
        <w:t xml:space="preserve"> </w:t>
      </w:r>
      <w:r w:rsidRPr="005C2DBC">
        <w:rPr>
          <w:rFonts w:ascii="Consolas" w:hAnsi="Consolas" w:cs="Consolas"/>
          <w:color w:val="FF0000"/>
          <w:sz w:val="19"/>
          <w:szCs w:val="19"/>
        </w:rPr>
        <w:t>value</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123456789012345</w:t>
      </w:r>
      <w:r w:rsidRPr="005C2DBC">
        <w:rPr>
          <w:rFonts w:ascii="Consolas" w:hAnsi="Consolas" w:cs="Consolas"/>
          <w:color w:val="000000"/>
          <w:sz w:val="19"/>
          <w:szCs w:val="19"/>
        </w:rPr>
        <w:t>"</w:t>
      </w:r>
      <w:r w:rsidRPr="005C2DBC">
        <w:rPr>
          <w:rFonts w:ascii="Consolas" w:hAnsi="Consolas" w:cs="Consolas"/>
          <w:color w:val="0000FF"/>
          <w:sz w:val="19"/>
          <w:szCs w:val="19"/>
        </w:rPr>
        <w:t xml:space="preserve"> /&gt;</w:t>
      </w:r>
    </w:p>
    <w:p w:rsidR="005C2DBC" w:rsidRPr="005C2DBC" w:rsidRDefault="005C2DBC" w:rsidP="005C2DBC">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5C2DBC">
        <w:rPr>
          <w:rFonts w:ascii="Consolas" w:hAnsi="Consolas" w:cs="Consolas"/>
          <w:color w:val="0000FF"/>
          <w:sz w:val="19"/>
          <w:szCs w:val="19"/>
        </w:rPr>
        <w:t xml:space="preserve">        &lt;</w:t>
      </w:r>
      <w:r w:rsidRPr="005C2DBC">
        <w:rPr>
          <w:rFonts w:ascii="Consolas" w:hAnsi="Consolas" w:cs="Consolas"/>
          <w:color w:val="A31515"/>
          <w:sz w:val="19"/>
          <w:szCs w:val="19"/>
        </w:rPr>
        <w:t>add</w:t>
      </w:r>
      <w:r w:rsidRPr="005C2DBC">
        <w:rPr>
          <w:rFonts w:ascii="Consolas" w:hAnsi="Consolas" w:cs="Consolas"/>
          <w:color w:val="0000FF"/>
          <w:sz w:val="19"/>
          <w:szCs w:val="19"/>
        </w:rPr>
        <w:t xml:space="preserve"> </w:t>
      </w:r>
      <w:r w:rsidRPr="005C2DBC">
        <w:rPr>
          <w:rFonts w:ascii="Consolas" w:hAnsi="Consolas" w:cs="Consolas"/>
          <w:color w:val="FF0000"/>
          <w:sz w:val="19"/>
          <w:szCs w:val="19"/>
        </w:rPr>
        <w:t>key</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GoogleProviderAppId</w:t>
      </w:r>
      <w:r w:rsidRPr="005C2DBC">
        <w:rPr>
          <w:rFonts w:ascii="Consolas" w:hAnsi="Consolas" w:cs="Consolas"/>
          <w:color w:val="000000"/>
          <w:sz w:val="19"/>
          <w:szCs w:val="19"/>
        </w:rPr>
        <w:t>"</w:t>
      </w:r>
      <w:r w:rsidRPr="005C2DBC">
        <w:rPr>
          <w:rFonts w:ascii="Consolas" w:hAnsi="Consolas" w:cs="Consolas"/>
          <w:color w:val="0000FF"/>
          <w:sz w:val="19"/>
          <w:szCs w:val="19"/>
        </w:rPr>
        <w:t xml:space="preserve"> </w:t>
      </w:r>
      <w:r w:rsidRPr="005C2DBC">
        <w:rPr>
          <w:rFonts w:ascii="Consolas" w:hAnsi="Consolas" w:cs="Consolas"/>
          <w:color w:val="FF0000"/>
          <w:sz w:val="19"/>
          <w:szCs w:val="19"/>
        </w:rPr>
        <w:t>value</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123456789012-your_app_id_here_your_app_id_abc.apps.googleusercontent.com</w:t>
      </w:r>
      <w:r w:rsidRPr="005C2DBC">
        <w:rPr>
          <w:rFonts w:ascii="Consolas" w:hAnsi="Consolas" w:cs="Consolas"/>
          <w:color w:val="000000"/>
          <w:sz w:val="19"/>
          <w:szCs w:val="19"/>
        </w:rPr>
        <w:t>"</w:t>
      </w:r>
      <w:r w:rsidRPr="005C2DBC">
        <w:rPr>
          <w:rFonts w:ascii="Consolas" w:hAnsi="Consolas" w:cs="Consolas"/>
          <w:color w:val="0000FF"/>
          <w:sz w:val="19"/>
          <w:szCs w:val="19"/>
        </w:rPr>
        <w:t xml:space="preserve"> /&gt;</w:t>
      </w:r>
    </w:p>
    <w:p w:rsidR="005C2DBC" w:rsidRPr="005C2DBC" w:rsidRDefault="005C2DBC" w:rsidP="005C2DBC">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5C2DBC">
        <w:rPr>
          <w:rFonts w:ascii="Consolas" w:hAnsi="Consolas" w:cs="Consolas"/>
          <w:color w:val="0000FF"/>
          <w:sz w:val="19"/>
          <w:szCs w:val="19"/>
        </w:rPr>
        <w:t xml:space="preserve">        &lt;</w:t>
      </w:r>
      <w:r w:rsidRPr="005C2DBC">
        <w:rPr>
          <w:rFonts w:ascii="Consolas" w:hAnsi="Consolas" w:cs="Consolas"/>
          <w:color w:val="A31515"/>
          <w:sz w:val="19"/>
          <w:szCs w:val="19"/>
        </w:rPr>
        <w:t>add</w:t>
      </w:r>
      <w:r w:rsidRPr="005C2DBC">
        <w:rPr>
          <w:rFonts w:ascii="Consolas" w:hAnsi="Consolas" w:cs="Consolas"/>
          <w:color w:val="0000FF"/>
          <w:sz w:val="19"/>
          <w:szCs w:val="19"/>
        </w:rPr>
        <w:t xml:space="preserve"> </w:t>
      </w:r>
      <w:r w:rsidRPr="005C2DBC">
        <w:rPr>
          <w:rFonts w:ascii="Consolas" w:hAnsi="Consolas" w:cs="Consolas"/>
          <w:color w:val="FF0000"/>
          <w:sz w:val="19"/>
          <w:szCs w:val="19"/>
        </w:rPr>
        <w:t>key</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GoogleProviderAppIdSecret</w:t>
      </w:r>
      <w:r w:rsidRPr="005C2DBC">
        <w:rPr>
          <w:rFonts w:ascii="Consolas" w:hAnsi="Consolas" w:cs="Consolas"/>
          <w:color w:val="000000"/>
          <w:sz w:val="19"/>
          <w:szCs w:val="19"/>
        </w:rPr>
        <w:t>"</w:t>
      </w:r>
      <w:r w:rsidRPr="005C2DBC">
        <w:rPr>
          <w:rFonts w:ascii="Consolas" w:hAnsi="Consolas" w:cs="Consolas"/>
          <w:color w:val="0000FF"/>
          <w:sz w:val="19"/>
          <w:szCs w:val="19"/>
        </w:rPr>
        <w:t xml:space="preserve"> </w:t>
      </w:r>
      <w:r w:rsidRPr="005C2DBC">
        <w:rPr>
          <w:rFonts w:ascii="Consolas" w:hAnsi="Consolas" w:cs="Consolas"/>
          <w:color w:val="FF0000"/>
          <w:sz w:val="19"/>
          <w:szCs w:val="19"/>
        </w:rPr>
        <w:t>value</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your_app_secret_here_abc</w:t>
      </w:r>
      <w:r w:rsidRPr="005C2DBC">
        <w:rPr>
          <w:rFonts w:ascii="Consolas" w:hAnsi="Consolas" w:cs="Consolas"/>
          <w:color w:val="000000"/>
          <w:sz w:val="19"/>
          <w:szCs w:val="19"/>
        </w:rPr>
        <w:t>"</w:t>
      </w:r>
      <w:r w:rsidRPr="005C2DBC">
        <w:rPr>
          <w:rFonts w:ascii="Consolas" w:hAnsi="Consolas" w:cs="Consolas"/>
          <w:color w:val="0000FF"/>
          <w:sz w:val="19"/>
          <w:szCs w:val="19"/>
        </w:rPr>
        <w:t xml:space="preserve"> /&gt;</w:t>
      </w:r>
    </w:p>
    <w:p w:rsidR="005C2DBC" w:rsidRPr="005C2DBC" w:rsidRDefault="005C2DBC" w:rsidP="005C2DBC">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5C2DBC">
        <w:rPr>
          <w:rFonts w:ascii="Consolas" w:hAnsi="Consolas" w:cs="Consolas"/>
          <w:color w:val="0000FF"/>
          <w:sz w:val="19"/>
          <w:szCs w:val="19"/>
        </w:rPr>
        <w:t xml:space="preserve">        &lt;</w:t>
      </w:r>
      <w:r w:rsidRPr="005C2DBC">
        <w:rPr>
          <w:rFonts w:ascii="Consolas" w:hAnsi="Consolas" w:cs="Consolas"/>
          <w:color w:val="A31515"/>
          <w:sz w:val="19"/>
          <w:szCs w:val="19"/>
        </w:rPr>
        <w:t>add</w:t>
      </w:r>
      <w:r w:rsidRPr="005C2DBC">
        <w:rPr>
          <w:rFonts w:ascii="Consolas" w:hAnsi="Consolas" w:cs="Consolas"/>
          <w:color w:val="0000FF"/>
          <w:sz w:val="19"/>
          <w:szCs w:val="19"/>
        </w:rPr>
        <w:t xml:space="preserve"> </w:t>
      </w:r>
      <w:r w:rsidRPr="005C2DBC">
        <w:rPr>
          <w:rFonts w:ascii="Consolas" w:hAnsi="Consolas" w:cs="Consolas"/>
          <w:color w:val="FF0000"/>
          <w:sz w:val="19"/>
          <w:szCs w:val="19"/>
        </w:rPr>
        <w:t>key</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AmazonProviderAppId</w:t>
      </w:r>
      <w:r w:rsidRPr="005C2DBC">
        <w:rPr>
          <w:rFonts w:ascii="Consolas" w:hAnsi="Consolas" w:cs="Consolas"/>
          <w:color w:val="000000"/>
          <w:sz w:val="19"/>
          <w:szCs w:val="19"/>
        </w:rPr>
        <w:t>"</w:t>
      </w:r>
      <w:r w:rsidRPr="005C2DBC">
        <w:rPr>
          <w:rFonts w:ascii="Consolas" w:hAnsi="Consolas" w:cs="Consolas"/>
          <w:color w:val="0000FF"/>
          <w:sz w:val="19"/>
          <w:szCs w:val="19"/>
        </w:rPr>
        <w:t xml:space="preserve"> </w:t>
      </w:r>
      <w:r w:rsidRPr="005C2DBC">
        <w:rPr>
          <w:rFonts w:ascii="Consolas" w:hAnsi="Consolas" w:cs="Consolas"/>
          <w:color w:val="FF0000"/>
          <w:sz w:val="19"/>
          <w:szCs w:val="19"/>
        </w:rPr>
        <w:t>value</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amzn1.application.your_app_id_here_your_appid_here</w:t>
      </w:r>
      <w:r w:rsidRPr="005C2DBC">
        <w:rPr>
          <w:rFonts w:ascii="Consolas" w:hAnsi="Consolas" w:cs="Consolas"/>
          <w:color w:val="000000"/>
          <w:sz w:val="19"/>
          <w:szCs w:val="19"/>
        </w:rPr>
        <w:t>"</w:t>
      </w:r>
      <w:r w:rsidRPr="005C2DBC">
        <w:rPr>
          <w:rFonts w:ascii="Consolas" w:hAnsi="Consolas" w:cs="Consolas"/>
          <w:color w:val="0000FF"/>
          <w:sz w:val="19"/>
          <w:szCs w:val="19"/>
        </w:rPr>
        <w:t xml:space="preserve"> /&gt;</w:t>
      </w:r>
    </w:p>
    <w:p w:rsidR="005C2DBC" w:rsidRPr="005C2DBC" w:rsidRDefault="005C2DBC" w:rsidP="005C2DBC">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5C2DBC">
        <w:rPr>
          <w:rFonts w:ascii="Consolas" w:hAnsi="Consolas" w:cs="Consolas"/>
          <w:color w:val="0000FF"/>
          <w:sz w:val="19"/>
          <w:szCs w:val="19"/>
        </w:rPr>
        <w:t xml:space="preserve">        &lt;</w:t>
      </w:r>
      <w:r w:rsidRPr="005C2DBC">
        <w:rPr>
          <w:rFonts w:ascii="Consolas" w:hAnsi="Consolas" w:cs="Consolas"/>
          <w:color w:val="A31515"/>
          <w:sz w:val="19"/>
          <w:szCs w:val="19"/>
        </w:rPr>
        <w:t>add</w:t>
      </w:r>
      <w:r w:rsidRPr="005C2DBC">
        <w:rPr>
          <w:rFonts w:ascii="Consolas" w:hAnsi="Consolas" w:cs="Consolas"/>
          <w:color w:val="0000FF"/>
          <w:sz w:val="19"/>
          <w:szCs w:val="19"/>
        </w:rPr>
        <w:t xml:space="preserve"> </w:t>
      </w:r>
      <w:r w:rsidRPr="005C2DBC">
        <w:rPr>
          <w:rFonts w:ascii="Consolas" w:hAnsi="Consolas" w:cs="Consolas"/>
          <w:color w:val="FF0000"/>
          <w:sz w:val="19"/>
          <w:szCs w:val="19"/>
        </w:rPr>
        <w:t>key</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AmazonProviderClientId</w:t>
      </w:r>
      <w:r w:rsidRPr="005C2DBC">
        <w:rPr>
          <w:rFonts w:ascii="Consolas" w:hAnsi="Consolas" w:cs="Consolas"/>
          <w:color w:val="000000"/>
          <w:sz w:val="19"/>
          <w:szCs w:val="19"/>
        </w:rPr>
        <w:t>"</w:t>
      </w:r>
      <w:r w:rsidRPr="005C2DBC">
        <w:rPr>
          <w:rFonts w:ascii="Consolas" w:hAnsi="Consolas" w:cs="Consolas"/>
          <w:color w:val="0000FF"/>
          <w:sz w:val="19"/>
          <w:szCs w:val="19"/>
        </w:rPr>
        <w:t xml:space="preserve"> </w:t>
      </w:r>
      <w:r w:rsidRPr="005C2DBC">
        <w:rPr>
          <w:rFonts w:ascii="Consolas" w:hAnsi="Consolas" w:cs="Consolas"/>
          <w:color w:val="FF0000"/>
          <w:sz w:val="19"/>
          <w:szCs w:val="19"/>
        </w:rPr>
        <w:t>value</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amzn1.application-oa2-client.your_client_id_here_client_id_ab</w:t>
      </w:r>
      <w:r w:rsidRPr="005C2DBC">
        <w:rPr>
          <w:rFonts w:ascii="Consolas" w:hAnsi="Consolas" w:cs="Consolas"/>
          <w:color w:val="000000"/>
          <w:sz w:val="19"/>
          <w:szCs w:val="19"/>
        </w:rPr>
        <w:t>"</w:t>
      </w:r>
      <w:r w:rsidRPr="005C2DBC">
        <w:rPr>
          <w:rFonts w:ascii="Consolas" w:hAnsi="Consolas" w:cs="Consolas"/>
          <w:color w:val="0000FF"/>
          <w:sz w:val="19"/>
          <w:szCs w:val="19"/>
        </w:rPr>
        <w:t xml:space="preserve"> /&gt;</w:t>
      </w:r>
    </w:p>
    <w:p w:rsidR="005C2DBC" w:rsidRPr="005C2DBC" w:rsidRDefault="005C2DBC" w:rsidP="005C2DBC">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5C2DBC">
        <w:rPr>
          <w:rFonts w:ascii="Consolas" w:hAnsi="Consolas" w:cs="Consolas"/>
          <w:color w:val="0000FF"/>
          <w:sz w:val="19"/>
          <w:szCs w:val="19"/>
        </w:rPr>
        <w:t xml:space="preserve">        &lt;</w:t>
      </w:r>
      <w:r w:rsidRPr="005C2DBC">
        <w:rPr>
          <w:rFonts w:ascii="Consolas" w:hAnsi="Consolas" w:cs="Consolas"/>
          <w:color w:val="A31515"/>
          <w:sz w:val="19"/>
          <w:szCs w:val="19"/>
        </w:rPr>
        <w:t>add</w:t>
      </w:r>
      <w:r w:rsidRPr="005C2DBC">
        <w:rPr>
          <w:rFonts w:ascii="Consolas" w:hAnsi="Consolas" w:cs="Consolas"/>
          <w:color w:val="0000FF"/>
          <w:sz w:val="19"/>
          <w:szCs w:val="19"/>
        </w:rPr>
        <w:t xml:space="preserve"> </w:t>
      </w:r>
      <w:r w:rsidRPr="005C2DBC">
        <w:rPr>
          <w:rFonts w:ascii="Consolas" w:hAnsi="Consolas" w:cs="Consolas"/>
          <w:color w:val="FF0000"/>
          <w:sz w:val="19"/>
          <w:szCs w:val="19"/>
        </w:rPr>
        <w:t>key</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ClientSettingsProvider.ServiceUri</w:t>
      </w:r>
      <w:r w:rsidRPr="005C2DBC">
        <w:rPr>
          <w:rFonts w:ascii="Consolas" w:hAnsi="Consolas" w:cs="Consolas"/>
          <w:color w:val="000000"/>
          <w:sz w:val="19"/>
          <w:szCs w:val="19"/>
        </w:rPr>
        <w:t>"</w:t>
      </w:r>
      <w:r w:rsidRPr="005C2DBC">
        <w:rPr>
          <w:rFonts w:ascii="Consolas" w:hAnsi="Consolas" w:cs="Consolas"/>
          <w:color w:val="0000FF"/>
          <w:sz w:val="19"/>
          <w:szCs w:val="19"/>
        </w:rPr>
        <w:t xml:space="preserve"> </w:t>
      </w:r>
      <w:r w:rsidRPr="005C2DBC">
        <w:rPr>
          <w:rFonts w:ascii="Consolas" w:hAnsi="Consolas" w:cs="Consolas"/>
          <w:color w:val="FF0000"/>
          <w:sz w:val="19"/>
          <w:szCs w:val="19"/>
        </w:rPr>
        <w:t>value</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 xml:space="preserve"> /&gt;</w:t>
      </w:r>
    </w:p>
    <w:p w:rsidR="004A235D" w:rsidRDefault="005C2DBC" w:rsidP="005C2DBC">
      <w:pPr>
        <w:shd w:val="clear" w:color="auto" w:fill="DBE5F1" w:themeFill="accent1" w:themeFillTint="33"/>
        <w:rPr>
          <w:rFonts w:ascii="Consolas" w:hAnsi="Consolas" w:cs="Consolas"/>
          <w:color w:val="0000FF"/>
          <w:sz w:val="19"/>
          <w:szCs w:val="19"/>
        </w:rPr>
      </w:pPr>
      <w:r w:rsidRPr="005C2DBC">
        <w:rPr>
          <w:rFonts w:ascii="Consolas" w:hAnsi="Consolas" w:cs="Consolas"/>
          <w:color w:val="0000FF"/>
          <w:sz w:val="19"/>
          <w:szCs w:val="19"/>
        </w:rPr>
        <w:t xml:space="preserve">    &lt;/</w:t>
      </w:r>
      <w:r w:rsidRPr="005C2DBC">
        <w:rPr>
          <w:rFonts w:ascii="Consolas" w:hAnsi="Consolas" w:cs="Consolas"/>
          <w:color w:val="A31515"/>
          <w:sz w:val="19"/>
          <w:szCs w:val="19"/>
        </w:rPr>
        <w:t>appSettings</w:t>
      </w:r>
      <w:r w:rsidRPr="005C2DBC">
        <w:rPr>
          <w:rFonts w:ascii="Consolas" w:hAnsi="Consolas" w:cs="Consolas"/>
          <w:color w:val="0000FF"/>
          <w:sz w:val="19"/>
          <w:szCs w:val="19"/>
        </w:rPr>
        <w:t>&gt;</w:t>
      </w:r>
    </w:p>
    <w:p w:rsidR="00517671" w:rsidRDefault="00517671" w:rsidP="005C2DBC">
      <w:pPr>
        <w:shd w:val="clear" w:color="auto" w:fill="DBE5F1" w:themeFill="accent1" w:themeFillTint="33"/>
        <w:rPr>
          <w:rFonts w:ascii="Consolas" w:hAnsi="Consolas" w:cs="Consolas"/>
          <w:color w:val="0000FF"/>
          <w:sz w:val="19"/>
          <w:szCs w:val="19"/>
        </w:rPr>
      </w:pPr>
    </w:p>
    <w:p w:rsidR="005C2DBC" w:rsidRDefault="005C2DBC" w:rsidP="00517671">
      <w:pPr>
        <w:shd w:val="clear" w:color="auto" w:fill="FFFFFF" w:themeFill="background1"/>
      </w:pPr>
    </w:p>
    <w:p w:rsidR="00D844CC" w:rsidRDefault="00D844CC" w:rsidP="00D844CC">
      <w:pPr>
        <w:shd w:val="clear" w:color="auto" w:fill="FFFFFF" w:themeFill="background1"/>
      </w:pPr>
      <w:r>
        <w:t xml:space="preserve">Trust Policy </w:t>
      </w:r>
      <w:r w:rsidR="00085CC9">
        <w:t>d</w:t>
      </w:r>
      <w:r>
        <w:t>ocument</w:t>
      </w:r>
      <w:r w:rsidR="00085CC9">
        <w:t xml:space="preserve"> produced by </w:t>
      </w:r>
      <w:r w:rsidR="000D407F">
        <w:t xml:space="preserve">the </w:t>
      </w:r>
      <w:r w:rsidR="00085CC9">
        <w:t>above code</w:t>
      </w:r>
      <w:r>
        <w:t>:</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"Version": "2012-10-17",</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"Statement": [</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"Effect": "Allow",</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"Principal": { "Federated": "graph.facebook.com" },</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"Action": "sts:AssumeRoleWithWebIdentity",</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"Condition": {</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"StringEquals": {"graph.facebook.com:app_id": "</w:t>
      </w:r>
      <w:r w:rsidR="008B7206" w:rsidRPr="008B7206">
        <w:rPr>
          <w:rFonts w:ascii="Consolas" w:hAnsi="Consolas" w:cs="Consolas"/>
          <w:color w:val="000000"/>
          <w:sz w:val="19"/>
          <w:szCs w:val="19"/>
        </w:rPr>
        <w:t>123456789012345</w:t>
      </w:r>
      <w:r w:rsidRPr="00085CC9">
        <w:rPr>
          <w:rFonts w:ascii="Consolas" w:hAnsi="Consolas" w:cs="Consolas"/>
          <w:color w:val="000000"/>
          <w:sz w:val="19"/>
          <w:szCs w:val="19"/>
        </w:rPr>
        <w:t>"}</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w:t>
      </w:r>
    </w:p>
    <w:p w:rsidR="00E63F4E" w:rsidRDefault="00085CC9" w:rsidP="00085CC9">
      <w:pPr>
        <w:shd w:val="clear" w:color="auto" w:fill="DBE5F1" w:themeFill="accent1" w:themeFillTint="33"/>
      </w:pPr>
      <w:r w:rsidRPr="00085CC9">
        <w:rPr>
          <w:rFonts w:ascii="Consolas" w:hAnsi="Consolas" w:cs="Consolas"/>
          <w:color w:val="000000"/>
          <w:sz w:val="19"/>
          <w:szCs w:val="19"/>
        </w:rPr>
        <w:t>}</w:t>
      </w:r>
    </w:p>
    <w:p w:rsidR="00085CC9" w:rsidRDefault="00085CC9" w:rsidP="00D844CC">
      <w:pPr>
        <w:shd w:val="clear" w:color="auto" w:fill="FFFFFF" w:themeFill="background1"/>
      </w:pPr>
    </w:p>
    <w:p w:rsidR="00D844CC" w:rsidRDefault="00D844CC" w:rsidP="00D844CC">
      <w:pPr>
        <w:shd w:val="clear" w:color="auto" w:fill="FFFFFF" w:themeFill="background1"/>
      </w:pPr>
      <w:r>
        <w:t xml:space="preserve">Access Policy </w:t>
      </w:r>
      <w:r w:rsidR="00085CC9">
        <w:t>document (permissions)</w:t>
      </w:r>
      <w:r w:rsidR="00523E97">
        <w:t xml:space="preserve"> produced by </w:t>
      </w:r>
      <w:r w:rsidR="000D407F">
        <w:t xml:space="preserve">the </w:t>
      </w:r>
      <w:r w:rsidR="00523E97">
        <w:t>above code:</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"Version": "2012-10-17",</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"Statement": [</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"Effect":"Allow",</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"Action":["s3:GetObject", "s3:PutObject", "s3:DeleteObject"],</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"Resource": [</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"arn:aws:s3:::federationtestbucket/Facebook/${graph.facebook.com:id}",</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"arn:aws:s3:::federationtestbucket/Facebook/${graph.facebook.com:id}/*"</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lastRenderedPageBreak/>
        <w:t xml:space="preserve">    ]</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w:t>
      </w:r>
    </w:p>
    <w:p w:rsidR="00085CC9" w:rsidRDefault="00085CC9" w:rsidP="00D844CC">
      <w:pPr>
        <w:shd w:val="clear" w:color="auto" w:fill="FFFFFF" w:themeFill="background1"/>
      </w:pPr>
    </w:p>
    <w:p w:rsidR="00FE5A90" w:rsidRDefault="002378B7" w:rsidP="002378B7">
      <w:pPr>
        <w:pStyle w:val="Heading1"/>
      </w:pPr>
      <w:r>
        <w:t>Authenticate with Facebook and get the token</w:t>
      </w:r>
    </w:p>
    <w:p w:rsidR="002378B7" w:rsidRDefault="007E1A7B" w:rsidP="002378B7">
      <w:r>
        <w:t xml:space="preserve">The following query is constructed, and a GET action is performed in the browser. It will be redirected to a page where Facebook gets user password/consent. If </w:t>
      </w:r>
      <w:r w:rsidR="00F3508F">
        <w:t xml:space="preserve">the </w:t>
      </w:r>
      <w:r>
        <w:t>authentication succeed</w:t>
      </w:r>
      <w:r w:rsidR="00F3508F">
        <w:t>s,</w:t>
      </w:r>
      <w:r>
        <w:t xml:space="preserve"> it will be redirected to the URL specified in the query. The C# code below uses the Forms based WebBrowser control to automate this process.</w:t>
      </w:r>
    </w:p>
    <w:p w:rsidR="007E1A7B" w:rsidRDefault="007E1A7B" w:rsidP="002378B7"/>
    <w:p w:rsidR="007E1A7B" w:rsidRDefault="007E1A7B" w:rsidP="002378B7">
      <w:r>
        <w:t>The query:</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r w:rsidRPr="007E1A7B">
        <w:rPr>
          <w:rFonts w:ascii="Consolas" w:hAnsi="Consolas" w:cs="Consolas"/>
          <w:color w:val="0000FF"/>
          <w:sz w:val="19"/>
          <w:szCs w:val="19"/>
        </w:rPr>
        <w:t>string</w:t>
      </w:r>
      <w:r w:rsidRPr="007E1A7B">
        <w:rPr>
          <w:rFonts w:ascii="Consolas" w:hAnsi="Consolas" w:cs="Consolas"/>
          <w:color w:val="000000"/>
          <w:sz w:val="19"/>
          <w:szCs w:val="19"/>
        </w:rPr>
        <w:t xml:space="preserve"> query = </w:t>
      </w:r>
      <w:r w:rsidRPr="007E1A7B">
        <w:rPr>
          <w:rFonts w:ascii="Consolas" w:hAnsi="Consolas" w:cs="Consolas"/>
          <w:color w:val="A31515"/>
          <w:sz w:val="19"/>
          <w:szCs w:val="19"/>
        </w:rPr>
        <w:t>"https://www.facebook.com/dialog/oauth?"</w:t>
      </w:r>
      <w:r w:rsidRPr="007E1A7B">
        <w:rPr>
          <w:rFonts w:ascii="Consolas" w:hAnsi="Consolas" w:cs="Consolas"/>
          <w:color w:val="000000"/>
          <w:sz w:val="19"/>
          <w:szCs w:val="19"/>
        </w:rPr>
        <w:t xml:space="preserve"> + </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r w:rsidRPr="007E1A7B">
        <w:rPr>
          <w:rFonts w:ascii="Consolas" w:hAnsi="Consolas" w:cs="Consolas"/>
          <w:color w:val="0000FF"/>
          <w:sz w:val="19"/>
          <w:szCs w:val="19"/>
        </w:rPr>
        <w:t>string</w:t>
      </w:r>
      <w:r w:rsidRPr="007E1A7B">
        <w:rPr>
          <w:rFonts w:ascii="Consolas" w:hAnsi="Consolas" w:cs="Consolas"/>
          <w:color w:val="000000"/>
          <w:sz w:val="19"/>
          <w:szCs w:val="19"/>
        </w:rPr>
        <w:t>.Format (</w:t>
      </w:r>
      <w:r w:rsidRPr="007E1A7B">
        <w:rPr>
          <w:rFonts w:ascii="Consolas" w:hAnsi="Consolas" w:cs="Consolas"/>
          <w:color w:val="A31515"/>
          <w:sz w:val="19"/>
          <w:szCs w:val="19"/>
        </w:rPr>
        <w:t>"client_id={0}&amp;"</w:t>
      </w:r>
      <w:r w:rsidRPr="007E1A7B">
        <w:rPr>
          <w:rFonts w:ascii="Consolas" w:hAnsi="Consolas" w:cs="Consolas"/>
          <w:color w:val="000000"/>
          <w:sz w:val="19"/>
          <w:szCs w:val="19"/>
        </w:rPr>
        <w:t xml:space="preserve">, client_id) + </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r w:rsidRPr="007E1A7B">
        <w:rPr>
          <w:rFonts w:ascii="Consolas" w:hAnsi="Consolas" w:cs="Consolas"/>
          <w:color w:val="A31515"/>
          <w:sz w:val="19"/>
          <w:szCs w:val="19"/>
        </w:rPr>
        <w:t>"response_type=token&amp;"</w:t>
      </w:r>
      <w:r w:rsidRPr="007E1A7B">
        <w:rPr>
          <w:rFonts w:ascii="Consolas" w:hAnsi="Consolas" w:cs="Consolas"/>
          <w:color w:val="000000"/>
          <w:sz w:val="19"/>
          <w:szCs w:val="19"/>
        </w:rPr>
        <w:t xml:space="preserve"> +</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r w:rsidRPr="007E1A7B">
        <w:rPr>
          <w:rFonts w:ascii="Consolas" w:hAnsi="Consolas" w:cs="Consolas"/>
          <w:color w:val="A31515"/>
          <w:sz w:val="19"/>
          <w:szCs w:val="19"/>
        </w:rPr>
        <w:t>"redirect_uri=https://www.facebook.com/connect/login_success.html"</w:t>
      </w:r>
      <w:r w:rsidRPr="007E1A7B">
        <w:rPr>
          <w:rFonts w:ascii="Consolas" w:hAnsi="Consolas" w:cs="Consolas"/>
          <w:color w:val="000000"/>
          <w:sz w:val="19"/>
          <w:szCs w:val="19"/>
        </w:rPr>
        <w:t>;</w:t>
      </w:r>
    </w:p>
    <w:p w:rsidR="007E1A7B" w:rsidRDefault="007E1A7B" w:rsidP="002378B7"/>
    <w:p w:rsidR="007E1A7B" w:rsidRDefault="007E1A7B" w:rsidP="002378B7">
      <w:r>
        <w:t>The GetToken helper function</w:t>
      </w:r>
      <w:r w:rsidR="00D00582">
        <w:t>, does GET operation and retrieves the token from the redirected URL</w:t>
      </w:r>
      <w:r w:rsidR="00E96259">
        <w:t>.</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r w:rsidRPr="007E1A7B">
        <w:rPr>
          <w:rFonts w:ascii="Consolas" w:hAnsi="Consolas" w:cs="Consolas"/>
          <w:color w:val="0000FF"/>
          <w:sz w:val="19"/>
          <w:szCs w:val="19"/>
        </w:rPr>
        <w:t>class</w:t>
      </w:r>
      <w:r w:rsidRPr="007E1A7B">
        <w:rPr>
          <w:rFonts w:ascii="Consolas" w:hAnsi="Consolas" w:cs="Consolas"/>
          <w:color w:val="000000"/>
          <w:sz w:val="19"/>
          <w:szCs w:val="19"/>
        </w:rPr>
        <w:t xml:space="preserve"> </w:t>
      </w:r>
      <w:r w:rsidRPr="007E1A7B">
        <w:rPr>
          <w:rFonts w:ascii="Consolas" w:hAnsi="Consolas" w:cs="Consolas"/>
          <w:color w:val="2B91AF"/>
          <w:sz w:val="19"/>
          <w:szCs w:val="19"/>
        </w:rPr>
        <w:t>MyWebBrowser</w:t>
      </w:r>
      <w:r w:rsidRPr="007E1A7B">
        <w:rPr>
          <w:rFonts w:ascii="Consolas" w:hAnsi="Consolas" w:cs="Consolas"/>
          <w:color w:val="000000"/>
          <w:sz w:val="19"/>
          <w:szCs w:val="19"/>
        </w:rPr>
        <w:t xml:space="preserve"> : </w:t>
      </w:r>
      <w:r w:rsidRPr="007E1A7B">
        <w:rPr>
          <w:rFonts w:ascii="Consolas" w:hAnsi="Consolas" w:cs="Consolas"/>
          <w:color w:val="2B91AF"/>
          <w:sz w:val="19"/>
          <w:szCs w:val="19"/>
        </w:rPr>
        <w:t>WebBrowser</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r w:rsidRPr="007E1A7B">
        <w:rPr>
          <w:rFonts w:ascii="Consolas" w:hAnsi="Consolas" w:cs="Consolas"/>
          <w:color w:val="0000FF"/>
          <w:sz w:val="19"/>
          <w:szCs w:val="19"/>
        </w:rPr>
        <w:t>public</w:t>
      </w:r>
      <w:r w:rsidRPr="007E1A7B">
        <w:rPr>
          <w:rFonts w:ascii="Consolas" w:hAnsi="Consolas" w:cs="Consolas"/>
          <w:color w:val="000000"/>
          <w:sz w:val="19"/>
          <w:szCs w:val="19"/>
        </w:rPr>
        <w:t xml:space="preserve"> </w:t>
      </w:r>
      <w:r w:rsidRPr="007E1A7B">
        <w:rPr>
          <w:rFonts w:ascii="Consolas" w:hAnsi="Consolas" w:cs="Consolas"/>
          <w:color w:val="0000FF"/>
          <w:sz w:val="19"/>
          <w:szCs w:val="19"/>
        </w:rPr>
        <w:t>string</w:t>
      </w:r>
      <w:r w:rsidRPr="007E1A7B">
        <w:rPr>
          <w:rFonts w:ascii="Consolas" w:hAnsi="Consolas" w:cs="Consolas"/>
          <w:color w:val="000000"/>
          <w:sz w:val="19"/>
          <w:szCs w:val="19"/>
        </w:rPr>
        <w:t xml:space="preserve"> CapturedUrl;</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r w:rsidRPr="007E1A7B">
        <w:rPr>
          <w:rFonts w:ascii="Consolas" w:hAnsi="Consolas" w:cs="Consolas"/>
          <w:color w:val="0000FF"/>
          <w:sz w:val="19"/>
          <w:szCs w:val="19"/>
        </w:rPr>
        <w:t>string</w:t>
      </w:r>
      <w:r w:rsidRPr="007E1A7B">
        <w:rPr>
          <w:rFonts w:ascii="Consolas" w:hAnsi="Consolas" w:cs="Consolas"/>
          <w:color w:val="000000"/>
          <w:sz w:val="19"/>
          <w:szCs w:val="19"/>
        </w:rPr>
        <w:t xml:space="preserve"> token;</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r w:rsidRPr="007E1A7B">
        <w:rPr>
          <w:rFonts w:ascii="Consolas" w:hAnsi="Consolas" w:cs="Consolas"/>
          <w:color w:val="0000FF"/>
          <w:sz w:val="19"/>
          <w:szCs w:val="19"/>
        </w:rPr>
        <w:t>public</w:t>
      </w:r>
      <w:r w:rsidRPr="007E1A7B">
        <w:rPr>
          <w:rFonts w:ascii="Consolas" w:hAnsi="Consolas" w:cs="Consolas"/>
          <w:color w:val="000000"/>
          <w:sz w:val="19"/>
          <w:szCs w:val="19"/>
        </w:rPr>
        <w:t xml:space="preserve"> MyWebBrowser(</w:t>
      </w:r>
      <w:r w:rsidRPr="007E1A7B">
        <w:rPr>
          <w:rFonts w:ascii="Consolas" w:hAnsi="Consolas" w:cs="Consolas"/>
          <w:color w:val="0000FF"/>
          <w:sz w:val="19"/>
          <w:szCs w:val="19"/>
        </w:rPr>
        <w:t>string</w:t>
      </w:r>
      <w:r w:rsidRPr="007E1A7B">
        <w:rPr>
          <w:rFonts w:ascii="Consolas" w:hAnsi="Consolas" w:cs="Consolas"/>
          <w:color w:val="000000"/>
          <w:sz w:val="19"/>
          <w:szCs w:val="19"/>
        </w:rPr>
        <w:t xml:space="preserve"> token)</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r w:rsidRPr="007E1A7B">
        <w:rPr>
          <w:rFonts w:ascii="Consolas" w:hAnsi="Consolas" w:cs="Consolas"/>
          <w:color w:val="0000FF"/>
          <w:sz w:val="19"/>
          <w:szCs w:val="19"/>
        </w:rPr>
        <w:t>this</w:t>
      </w:r>
      <w:r w:rsidRPr="007E1A7B">
        <w:rPr>
          <w:rFonts w:ascii="Consolas" w:hAnsi="Consolas" w:cs="Consolas"/>
          <w:color w:val="000000"/>
          <w:sz w:val="19"/>
          <w:szCs w:val="19"/>
        </w:rPr>
        <w:t xml:space="preserve">.token = token + </w:t>
      </w:r>
      <w:r w:rsidRPr="007E1A7B">
        <w:rPr>
          <w:rFonts w:ascii="Consolas" w:hAnsi="Consolas" w:cs="Consolas"/>
          <w:color w:val="A31515"/>
          <w:sz w:val="19"/>
          <w:szCs w:val="19"/>
        </w:rPr>
        <w:t>"="</w:t>
      </w:r>
      <w:r w:rsidRPr="007E1A7B">
        <w:rPr>
          <w:rFonts w:ascii="Consolas" w:hAnsi="Consolas" w:cs="Consolas"/>
          <w:color w:val="000000"/>
          <w:sz w:val="19"/>
          <w:szCs w:val="19"/>
        </w:rPr>
        <w:t>;</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r w:rsidRPr="007E1A7B">
        <w:rPr>
          <w:rFonts w:ascii="Consolas" w:hAnsi="Consolas" w:cs="Consolas"/>
          <w:color w:val="0000FF"/>
          <w:sz w:val="19"/>
          <w:szCs w:val="19"/>
        </w:rPr>
        <w:t>protected</w:t>
      </w:r>
      <w:r w:rsidRPr="007E1A7B">
        <w:rPr>
          <w:rFonts w:ascii="Consolas" w:hAnsi="Consolas" w:cs="Consolas"/>
          <w:color w:val="000000"/>
          <w:sz w:val="19"/>
          <w:szCs w:val="19"/>
        </w:rPr>
        <w:t xml:space="preserve"> </w:t>
      </w:r>
      <w:r w:rsidRPr="007E1A7B">
        <w:rPr>
          <w:rFonts w:ascii="Consolas" w:hAnsi="Consolas" w:cs="Consolas"/>
          <w:color w:val="0000FF"/>
          <w:sz w:val="19"/>
          <w:szCs w:val="19"/>
        </w:rPr>
        <w:t>override</w:t>
      </w:r>
      <w:r w:rsidRPr="007E1A7B">
        <w:rPr>
          <w:rFonts w:ascii="Consolas" w:hAnsi="Consolas" w:cs="Consolas"/>
          <w:color w:val="000000"/>
          <w:sz w:val="19"/>
          <w:szCs w:val="19"/>
        </w:rPr>
        <w:t xml:space="preserve"> </w:t>
      </w:r>
      <w:r w:rsidRPr="007E1A7B">
        <w:rPr>
          <w:rFonts w:ascii="Consolas" w:hAnsi="Consolas" w:cs="Consolas"/>
          <w:color w:val="0000FF"/>
          <w:sz w:val="19"/>
          <w:szCs w:val="19"/>
        </w:rPr>
        <w:t>void</w:t>
      </w:r>
      <w:r w:rsidRPr="007E1A7B">
        <w:rPr>
          <w:rFonts w:ascii="Consolas" w:hAnsi="Consolas" w:cs="Consolas"/>
          <w:color w:val="000000"/>
          <w:sz w:val="19"/>
          <w:szCs w:val="19"/>
        </w:rPr>
        <w:t xml:space="preserve"> OnDocumentCompleted(</w:t>
      </w:r>
      <w:r w:rsidRPr="007E1A7B">
        <w:rPr>
          <w:rFonts w:ascii="Consolas" w:hAnsi="Consolas" w:cs="Consolas"/>
          <w:color w:val="2B91AF"/>
          <w:sz w:val="19"/>
          <w:szCs w:val="19"/>
        </w:rPr>
        <w:t>WebBrowserDocumentCompletedEventArgs</w:t>
      </w:r>
      <w:r w:rsidRPr="007E1A7B">
        <w:rPr>
          <w:rFonts w:ascii="Consolas" w:hAnsi="Consolas" w:cs="Consolas"/>
          <w:color w:val="000000"/>
          <w:sz w:val="19"/>
          <w:szCs w:val="19"/>
        </w:rPr>
        <w:t xml:space="preserve"> e)</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r w:rsidRPr="007E1A7B">
        <w:rPr>
          <w:rFonts w:ascii="Consolas" w:hAnsi="Consolas" w:cs="Consolas"/>
          <w:color w:val="0000FF"/>
          <w:sz w:val="19"/>
          <w:szCs w:val="19"/>
        </w:rPr>
        <w:t>base</w:t>
      </w:r>
      <w:r w:rsidRPr="007E1A7B">
        <w:rPr>
          <w:rFonts w:ascii="Consolas" w:hAnsi="Consolas" w:cs="Consolas"/>
          <w:color w:val="000000"/>
          <w:sz w:val="19"/>
          <w:szCs w:val="19"/>
        </w:rPr>
        <w:t>.OnDocumentCompleted(e);</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r w:rsidRPr="007E1A7B">
        <w:rPr>
          <w:rFonts w:ascii="Consolas" w:hAnsi="Consolas" w:cs="Consolas"/>
          <w:color w:val="0000FF"/>
          <w:sz w:val="19"/>
          <w:szCs w:val="19"/>
        </w:rPr>
        <w:t>string</w:t>
      </w:r>
      <w:r w:rsidRPr="007E1A7B">
        <w:rPr>
          <w:rFonts w:ascii="Consolas" w:hAnsi="Consolas" w:cs="Consolas"/>
          <w:color w:val="000000"/>
          <w:sz w:val="19"/>
          <w:szCs w:val="19"/>
        </w:rPr>
        <w:t xml:space="preserve"> st = e.Url.ToString();</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r w:rsidRPr="007E1A7B">
        <w:rPr>
          <w:rFonts w:ascii="Consolas" w:hAnsi="Consolas" w:cs="Consolas"/>
          <w:color w:val="0000FF"/>
          <w:sz w:val="19"/>
          <w:szCs w:val="19"/>
        </w:rPr>
        <w:t>if</w:t>
      </w:r>
      <w:r w:rsidRPr="007E1A7B">
        <w:rPr>
          <w:rFonts w:ascii="Consolas" w:hAnsi="Consolas" w:cs="Consolas"/>
          <w:color w:val="000000"/>
          <w:sz w:val="19"/>
          <w:szCs w:val="19"/>
        </w:rPr>
        <w:t xml:space="preserve"> (st.Contains(token))</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r w:rsidRPr="007E1A7B">
        <w:rPr>
          <w:rFonts w:ascii="Consolas" w:hAnsi="Consolas" w:cs="Consolas"/>
          <w:color w:val="0000FF"/>
          <w:sz w:val="19"/>
          <w:szCs w:val="19"/>
        </w:rPr>
        <w:t>this</w:t>
      </w:r>
      <w:r w:rsidRPr="007E1A7B">
        <w:rPr>
          <w:rFonts w:ascii="Consolas" w:hAnsi="Consolas" w:cs="Consolas"/>
          <w:color w:val="000000"/>
          <w:sz w:val="19"/>
          <w:szCs w:val="19"/>
        </w:rPr>
        <w:t>.Navigate(</w:t>
      </w:r>
      <w:r w:rsidRPr="007E1A7B">
        <w:rPr>
          <w:rFonts w:ascii="Consolas" w:hAnsi="Consolas" w:cs="Consolas"/>
          <w:color w:val="A31515"/>
          <w:sz w:val="19"/>
          <w:szCs w:val="19"/>
        </w:rPr>
        <w:t>"about:blank"</w:t>
      </w:r>
      <w:r w:rsidRPr="007E1A7B">
        <w:rPr>
          <w:rFonts w:ascii="Consolas" w:hAnsi="Consolas" w:cs="Consolas"/>
          <w:color w:val="000000"/>
          <w:sz w:val="19"/>
          <w:szCs w:val="19"/>
        </w:rPr>
        <w:t xml:space="preserve">); </w:t>
      </w:r>
      <w:r w:rsidRPr="007E1A7B">
        <w:rPr>
          <w:rFonts w:ascii="Consolas" w:hAnsi="Consolas" w:cs="Consolas"/>
          <w:color w:val="008000"/>
          <w:sz w:val="19"/>
          <w:szCs w:val="19"/>
        </w:rPr>
        <w:t>// hack, closing the form here does not work always.</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r w:rsidRPr="007E1A7B">
        <w:rPr>
          <w:rFonts w:ascii="Consolas" w:hAnsi="Consolas" w:cs="Consolas"/>
          <w:color w:val="0000FF"/>
          <w:sz w:val="19"/>
          <w:szCs w:val="19"/>
        </w:rPr>
        <w:t>this</w:t>
      </w:r>
      <w:r w:rsidRPr="007E1A7B">
        <w:rPr>
          <w:rFonts w:ascii="Consolas" w:hAnsi="Consolas" w:cs="Consolas"/>
          <w:color w:val="000000"/>
          <w:sz w:val="19"/>
          <w:szCs w:val="19"/>
        </w:rPr>
        <w:t>.CapturedUrl = st;</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r w:rsidRPr="007E1A7B">
        <w:rPr>
          <w:rFonts w:ascii="Consolas" w:hAnsi="Consolas" w:cs="Consolas"/>
          <w:color w:val="2B91AF"/>
          <w:sz w:val="19"/>
          <w:szCs w:val="19"/>
        </w:rPr>
        <w:t>Console</w:t>
      </w:r>
      <w:r w:rsidRPr="007E1A7B">
        <w:rPr>
          <w:rFonts w:ascii="Consolas" w:hAnsi="Consolas" w:cs="Consolas"/>
          <w:color w:val="000000"/>
          <w:sz w:val="19"/>
          <w:szCs w:val="19"/>
        </w:rPr>
        <w:t>.WriteLine(</w:t>
      </w:r>
      <w:r w:rsidRPr="007E1A7B">
        <w:rPr>
          <w:rFonts w:ascii="Consolas" w:hAnsi="Consolas" w:cs="Consolas"/>
          <w:color w:val="A31515"/>
          <w:sz w:val="19"/>
          <w:szCs w:val="19"/>
        </w:rPr>
        <w:t>"Captured: {0}"</w:t>
      </w:r>
      <w:r w:rsidRPr="007E1A7B">
        <w:rPr>
          <w:rFonts w:ascii="Consolas" w:hAnsi="Consolas" w:cs="Consolas"/>
          <w:color w:val="000000"/>
          <w:sz w:val="19"/>
          <w:szCs w:val="19"/>
        </w:rPr>
        <w:t>, st);</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r w:rsidRPr="007E1A7B">
        <w:rPr>
          <w:rFonts w:ascii="Consolas" w:hAnsi="Consolas" w:cs="Consolas"/>
          <w:color w:val="0000FF"/>
          <w:sz w:val="19"/>
          <w:szCs w:val="19"/>
        </w:rPr>
        <w:t>else</w:t>
      </w:r>
      <w:r w:rsidRPr="007E1A7B">
        <w:rPr>
          <w:rFonts w:ascii="Consolas" w:hAnsi="Consolas" w:cs="Consolas"/>
          <w:color w:val="000000"/>
          <w:sz w:val="19"/>
          <w:szCs w:val="19"/>
        </w:rPr>
        <w:t xml:space="preserve"> </w:t>
      </w:r>
      <w:r w:rsidRPr="007E1A7B">
        <w:rPr>
          <w:rFonts w:ascii="Consolas" w:hAnsi="Consolas" w:cs="Consolas"/>
          <w:color w:val="0000FF"/>
          <w:sz w:val="19"/>
          <w:szCs w:val="19"/>
        </w:rPr>
        <w:t>if</w:t>
      </w:r>
      <w:r w:rsidRPr="007E1A7B">
        <w:rPr>
          <w:rFonts w:ascii="Consolas" w:hAnsi="Consolas" w:cs="Consolas"/>
          <w:color w:val="000000"/>
          <w:sz w:val="19"/>
          <w:szCs w:val="19"/>
        </w:rPr>
        <w:t xml:space="preserve"> (st == </w:t>
      </w:r>
      <w:r w:rsidRPr="007E1A7B">
        <w:rPr>
          <w:rFonts w:ascii="Consolas" w:hAnsi="Consolas" w:cs="Consolas"/>
          <w:color w:val="A31515"/>
          <w:sz w:val="19"/>
          <w:szCs w:val="19"/>
        </w:rPr>
        <w:t>"about:blank"</w:t>
      </w:r>
      <w:r w:rsidRPr="007E1A7B">
        <w:rPr>
          <w:rFonts w:ascii="Consolas" w:hAnsi="Consolas" w:cs="Consolas"/>
          <w:color w:val="000000"/>
          <w:sz w:val="19"/>
          <w:szCs w:val="19"/>
        </w:rPr>
        <w:t>)</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r w:rsidRPr="007E1A7B">
        <w:rPr>
          <w:rFonts w:ascii="Consolas" w:hAnsi="Consolas" w:cs="Consolas"/>
          <w:color w:val="2B91AF"/>
          <w:sz w:val="19"/>
          <w:szCs w:val="19"/>
        </w:rPr>
        <w:t>Form</w:t>
      </w:r>
      <w:r w:rsidRPr="007E1A7B">
        <w:rPr>
          <w:rFonts w:ascii="Consolas" w:hAnsi="Consolas" w:cs="Consolas"/>
          <w:color w:val="000000"/>
          <w:sz w:val="19"/>
          <w:szCs w:val="19"/>
        </w:rPr>
        <w:t>)</w:t>
      </w:r>
      <w:r w:rsidRPr="007E1A7B">
        <w:rPr>
          <w:rFonts w:ascii="Consolas" w:hAnsi="Consolas" w:cs="Consolas"/>
          <w:color w:val="0000FF"/>
          <w:sz w:val="19"/>
          <w:szCs w:val="19"/>
        </w:rPr>
        <w:t>this</w:t>
      </w:r>
      <w:r w:rsidRPr="007E1A7B">
        <w:rPr>
          <w:rFonts w:ascii="Consolas" w:hAnsi="Consolas" w:cs="Consolas"/>
          <w:color w:val="000000"/>
          <w:sz w:val="19"/>
          <w:szCs w:val="19"/>
        </w:rPr>
        <w:t>.Parent).Close();</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r w:rsidRPr="007E1A7B">
        <w:rPr>
          <w:rFonts w:ascii="Consolas" w:hAnsi="Consolas" w:cs="Consolas"/>
          <w:color w:val="0000FF"/>
          <w:sz w:val="19"/>
          <w:szCs w:val="19"/>
        </w:rPr>
        <w:t>string</w:t>
      </w:r>
      <w:r w:rsidRPr="007E1A7B">
        <w:rPr>
          <w:rFonts w:ascii="Consolas" w:hAnsi="Consolas" w:cs="Consolas"/>
          <w:color w:val="000000"/>
          <w:sz w:val="19"/>
          <w:szCs w:val="19"/>
        </w:rPr>
        <w:t xml:space="preserve"> GetToken(</w:t>
      </w:r>
      <w:r w:rsidRPr="007E1A7B">
        <w:rPr>
          <w:rFonts w:ascii="Consolas" w:hAnsi="Consolas" w:cs="Consolas"/>
          <w:color w:val="0000FF"/>
          <w:sz w:val="19"/>
          <w:szCs w:val="19"/>
        </w:rPr>
        <w:t>string</w:t>
      </w:r>
      <w:r w:rsidRPr="007E1A7B">
        <w:rPr>
          <w:rFonts w:ascii="Consolas" w:hAnsi="Consolas" w:cs="Consolas"/>
          <w:color w:val="000000"/>
          <w:sz w:val="19"/>
          <w:szCs w:val="19"/>
        </w:rPr>
        <w:t xml:space="preserve"> token, </w:t>
      </w:r>
      <w:r w:rsidRPr="007E1A7B">
        <w:rPr>
          <w:rFonts w:ascii="Consolas" w:hAnsi="Consolas" w:cs="Consolas"/>
          <w:color w:val="0000FF"/>
          <w:sz w:val="19"/>
          <w:szCs w:val="19"/>
        </w:rPr>
        <w:t>string</w:t>
      </w:r>
      <w:r w:rsidRPr="007E1A7B">
        <w:rPr>
          <w:rFonts w:ascii="Consolas" w:hAnsi="Consolas" w:cs="Consolas"/>
          <w:color w:val="000000"/>
          <w:sz w:val="19"/>
          <w:szCs w:val="19"/>
        </w:rPr>
        <w:t xml:space="preserve"> url)</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r w:rsidRPr="007E1A7B">
        <w:rPr>
          <w:rFonts w:ascii="Consolas" w:hAnsi="Consolas" w:cs="Consolas"/>
          <w:color w:val="2B91AF"/>
          <w:sz w:val="19"/>
          <w:szCs w:val="19"/>
        </w:rPr>
        <w:t>Form</w:t>
      </w:r>
      <w:r w:rsidRPr="007E1A7B">
        <w:rPr>
          <w:rFonts w:ascii="Consolas" w:hAnsi="Consolas" w:cs="Consolas"/>
          <w:color w:val="000000"/>
          <w:sz w:val="19"/>
          <w:szCs w:val="19"/>
        </w:rPr>
        <w:t xml:space="preserve"> f = </w:t>
      </w:r>
      <w:r w:rsidRPr="007E1A7B">
        <w:rPr>
          <w:rFonts w:ascii="Consolas" w:hAnsi="Consolas" w:cs="Consolas"/>
          <w:color w:val="0000FF"/>
          <w:sz w:val="19"/>
          <w:szCs w:val="19"/>
        </w:rPr>
        <w:t>new</w:t>
      </w:r>
      <w:r w:rsidRPr="007E1A7B">
        <w:rPr>
          <w:rFonts w:ascii="Consolas" w:hAnsi="Consolas" w:cs="Consolas"/>
          <w:color w:val="000000"/>
          <w:sz w:val="19"/>
          <w:szCs w:val="19"/>
        </w:rPr>
        <w:t xml:space="preserve"> </w:t>
      </w:r>
      <w:r w:rsidRPr="007E1A7B">
        <w:rPr>
          <w:rFonts w:ascii="Consolas" w:hAnsi="Consolas" w:cs="Consolas"/>
          <w:color w:val="2B91AF"/>
          <w:sz w:val="19"/>
          <w:szCs w:val="19"/>
        </w:rPr>
        <w:t>Form</w:t>
      </w:r>
      <w:r w:rsidRPr="007E1A7B">
        <w:rPr>
          <w:rFonts w:ascii="Consolas" w:hAnsi="Consolas" w:cs="Consolas"/>
          <w:color w:val="000000"/>
          <w:sz w:val="19"/>
          <w:szCs w:val="19"/>
        </w:rPr>
        <w:t>();</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r w:rsidRPr="007E1A7B">
        <w:rPr>
          <w:rFonts w:ascii="Consolas" w:hAnsi="Consolas" w:cs="Consolas"/>
          <w:color w:val="2B91AF"/>
          <w:sz w:val="19"/>
          <w:szCs w:val="19"/>
        </w:rPr>
        <w:t>MyWebBrowser</w:t>
      </w:r>
      <w:r w:rsidRPr="007E1A7B">
        <w:rPr>
          <w:rFonts w:ascii="Consolas" w:hAnsi="Consolas" w:cs="Consolas"/>
          <w:color w:val="000000"/>
          <w:sz w:val="19"/>
          <w:szCs w:val="19"/>
        </w:rPr>
        <w:t xml:space="preserve"> wb = </w:t>
      </w:r>
      <w:r w:rsidRPr="007E1A7B">
        <w:rPr>
          <w:rFonts w:ascii="Consolas" w:hAnsi="Consolas" w:cs="Consolas"/>
          <w:color w:val="0000FF"/>
          <w:sz w:val="19"/>
          <w:szCs w:val="19"/>
        </w:rPr>
        <w:t>new</w:t>
      </w:r>
      <w:r w:rsidRPr="007E1A7B">
        <w:rPr>
          <w:rFonts w:ascii="Consolas" w:hAnsi="Consolas" w:cs="Consolas"/>
          <w:color w:val="000000"/>
          <w:sz w:val="19"/>
          <w:szCs w:val="19"/>
        </w:rPr>
        <w:t xml:space="preserve"> </w:t>
      </w:r>
      <w:r w:rsidRPr="007E1A7B">
        <w:rPr>
          <w:rFonts w:ascii="Consolas" w:hAnsi="Consolas" w:cs="Consolas"/>
          <w:color w:val="2B91AF"/>
          <w:sz w:val="19"/>
          <w:szCs w:val="19"/>
        </w:rPr>
        <w:t>MyWebBrowser</w:t>
      </w:r>
      <w:r w:rsidRPr="007E1A7B">
        <w:rPr>
          <w:rFonts w:ascii="Consolas" w:hAnsi="Consolas" w:cs="Consolas"/>
          <w:color w:val="000000"/>
          <w:sz w:val="19"/>
          <w:szCs w:val="19"/>
        </w:rPr>
        <w:t>(token);</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wb.Dock = </w:t>
      </w:r>
      <w:r w:rsidRPr="007E1A7B">
        <w:rPr>
          <w:rFonts w:ascii="Consolas" w:hAnsi="Consolas" w:cs="Consolas"/>
          <w:color w:val="2B91AF"/>
          <w:sz w:val="19"/>
          <w:szCs w:val="19"/>
        </w:rPr>
        <w:t>DockStyle</w:t>
      </w:r>
      <w:r w:rsidRPr="007E1A7B">
        <w:rPr>
          <w:rFonts w:ascii="Consolas" w:hAnsi="Consolas" w:cs="Consolas"/>
          <w:color w:val="000000"/>
          <w:sz w:val="19"/>
          <w:szCs w:val="19"/>
        </w:rPr>
        <w:t>.Fill;</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f.Controls.Add(wb);</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wb.Navigate(url);</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f.WindowState = </w:t>
      </w:r>
      <w:r w:rsidRPr="007E1A7B">
        <w:rPr>
          <w:rFonts w:ascii="Consolas" w:hAnsi="Consolas" w:cs="Consolas"/>
          <w:color w:val="2B91AF"/>
          <w:sz w:val="19"/>
          <w:szCs w:val="19"/>
        </w:rPr>
        <w:t>FormWindowState</w:t>
      </w:r>
      <w:r w:rsidRPr="007E1A7B">
        <w:rPr>
          <w:rFonts w:ascii="Consolas" w:hAnsi="Consolas" w:cs="Consolas"/>
          <w:color w:val="000000"/>
          <w:sz w:val="19"/>
          <w:szCs w:val="19"/>
        </w:rPr>
        <w:t>.Maximized;</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f.ShowDialog();</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lastRenderedPageBreak/>
        <w:t xml:space="preserve">        </w:t>
      </w:r>
      <w:r w:rsidRPr="007E1A7B">
        <w:rPr>
          <w:rFonts w:ascii="Consolas" w:hAnsi="Consolas" w:cs="Consolas"/>
          <w:color w:val="0000FF"/>
          <w:sz w:val="19"/>
          <w:szCs w:val="19"/>
        </w:rPr>
        <w:t>string</w:t>
      </w:r>
      <w:r w:rsidRPr="007E1A7B">
        <w:rPr>
          <w:rFonts w:ascii="Consolas" w:hAnsi="Consolas" w:cs="Consolas"/>
          <w:color w:val="000000"/>
          <w:sz w:val="19"/>
          <w:szCs w:val="19"/>
        </w:rPr>
        <w:t xml:space="preserve"> st = wb.CapturedUrl;</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f.Dispose();</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r w:rsidRPr="007E1A7B">
        <w:rPr>
          <w:rFonts w:ascii="Consolas" w:hAnsi="Consolas" w:cs="Consolas"/>
          <w:color w:val="0000FF"/>
          <w:sz w:val="19"/>
          <w:szCs w:val="19"/>
        </w:rPr>
        <w:t>if</w:t>
      </w:r>
      <w:r w:rsidRPr="007E1A7B">
        <w:rPr>
          <w:rFonts w:ascii="Consolas" w:hAnsi="Consolas" w:cs="Consolas"/>
          <w:color w:val="000000"/>
          <w:sz w:val="19"/>
          <w:szCs w:val="19"/>
        </w:rPr>
        <w:t xml:space="preserve"> (st == </w:t>
      </w:r>
      <w:r w:rsidRPr="007E1A7B">
        <w:rPr>
          <w:rFonts w:ascii="Consolas" w:hAnsi="Consolas" w:cs="Consolas"/>
          <w:color w:val="0000FF"/>
          <w:sz w:val="19"/>
          <w:szCs w:val="19"/>
        </w:rPr>
        <w:t>null</w:t>
      </w:r>
      <w:r w:rsidRPr="007E1A7B">
        <w:rPr>
          <w:rFonts w:ascii="Consolas" w:hAnsi="Consolas" w:cs="Consolas"/>
          <w:color w:val="000000"/>
          <w:sz w:val="19"/>
          <w:szCs w:val="19"/>
        </w:rPr>
        <w:t>)</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r w:rsidRPr="007E1A7B">
        <w:rPr>
          <w:rFonts w:ascii="Consolas" w:hAnsi="Consolas" w:cs="Consolas"/>
          <w:color w:val="0000FF"/>
          <w:sz w:val="19"/>
          <w:szCs w:val="19"/>
        </w:rPr>
        <w:t>throw</w:t>
      </w:r>
      <w:r w:rsidRPr="007E1A7B">
        <w:rPr>
          <w:rFonts w:ascii="Consolas" w:hAnsi="Consolas" w:cs="Consolas"/>
          <w:color w:val="000000"/>
          <w:sz w:val="19"/>
          <w:szCs w:val="19"/>
        </w:rPr>
        <w:t xml:space="preserve"> </w:t>
      </w:r>
      <w:r w:rsidRPr="007E1A7B">
        <w:rPr>
          <w:rFonts w:ascii="Consolas" w:hAnsi="Consolas" w:cs="Consolas"/>
          <w:color w:val="0000FF"/>
          <w:sz w:val="19"/>
          <w:szCs w:val="19"/>
        </w:rPr>
        <w:t>new</w:t>
      </w:r>
      <w:r w:rsidRPr="007E1A7B">
        <w:rPr>
          <w:rFonts w:ascii="Consolas" w:hAnsi="Consolas" w:cs="Consolas"/>
          <w:color w:val="000000"/>
          <w:sz w:val="19"/>
          <w:szCs w:val="19"/>
        </w:rPr>
        <w:t xml:space="preserve"> </w:t>
      </w:r>
      <w:r w:rsidRPr="007E1A7B">
        <w:rPr>
          <w:rFonts w:ascii="Consolas" w:hAnsi="Consolas" w:cs="Consolas"/>
          <w:color w:val="2B91AF"/>
          <w:sz w:val="19"/>
          <w:szCs w:val="19"/>
        </w:rPr>
        <w:t>Exception</w:t>
      </w:r>
      <w:r w:rsidRPr="007E1A7B">
        <w:rPr>
          <w:rFonts w:ascii="Consolas" w:hAnsi="Consolas" w:cs="Consolas"/>
          <w:color w:val="000000"/>
          <w:sz w:val="19"/>
          <w:szCs w:val="19"/>
        </w:rPr>
        <w:t>(</w:t>
      </w:r>
      <w:r w:rsidRPr="007E1A7B">
        <w:rPr>
          <w:rFonts w:ascii="Consolas" w:hAnsi="Consolas" w:cs="Consolas"/>
          <w:color w:val="A31515"/>
          <w:sz w:val="19"/>
          <w:szCs w:val="19"/>
        </w:rPr>
        <w:t>"Oops! Error getting the token"</w:t>
      </w:r>
      <w:r w:rsidRPr="007E1A7B">
        <w:rPr>
          <w:rFonts w:ascii="Consolas" w:hAnsi="Consolas" w:cs="Consolas"/>
          <w:color w:val="000000"/>
          <w:sz w:val="19"/>
          <w:szCs w:val="19"/>
        </w:rPr>
        <w:t>);</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r w:rsidRPr="007E1A7B">
        <w:rPr>
          <w:rFonts w:ascii="Consolas" w:hAnsi="Consolas" w:cs="Consolas"/>
          <w:color w:val="0000FF"/>
          <w:sz w:val="19"/>
          <w:szCs w:val="19"/>
        </w:rPr>
        <w:t>int</w:t>
      </w:r>
      <w:r w:rsidRPr="007E1A7B">
        <w:rPr>
          <w:rFonts w:ascii="Consolas" w:hAnsi="Consolas" w:cs="Consolas"/>
          <w:color w:val="000000"/>
          <w:sz w:val="19"/>
          <w:szCs w:val="19"/>
        </w:rPr>
        <w:t xml:space="preserve"> index = st.IndexOfAny(</w:t>
      </w:r>
      <w:r w:rsidRPr="007E1A7B">
        <w:rPr>
          <w:rFonts w:ascii="Consolas" w:hAnsi="Consolas" w:cs="Consolas"/>
          <w:color w:val="0000FF"/>
          <w:sz w:val="19"/>
          <w:szCs w:val="19"/>
        </w:rPr>
        <w:t>new</w:t>
      </w:r>
      <w:r w:rsidRPr="007E1A7B">
        <w:rPr>
          <w:rFonts w:ascii="Consolas" w:hAnsi="Consolas" w:cs="Consolas"/>
          <w:color w:val="000000"/>
          <w:sz w:val="19"/>
          <w:szCs w:val="19"/>
        </w:rPr>
        <w:t xml:space="preserve"> </w:t>
      </w:r>
      <w:r w:rsidRPr="007E1A7B">
        <w:rPr>
          <w:rFonts w:ascii="Consolas" w:hAnsi="Consolas" w:cs="Consolas"/>
          <w:color w:val="0000FF"/>
          <w:sz w:val="19"/>
          <w:szCs w:val="19"/>
        </w:rPr>
        <w:t>char</w:t>
      </w:r>
      <w:r w:rsidRPr="007E1A7B">
        <w:rPr>
          <w:rFonts w:ascii="Consolas" w:hAnsi="Consolas" w:cs="Consolas"/>
          <w:color w:val="000000"/>
          <w:sz w:val="19"/>
          <w:szCs w:val="19"/>
        </w:rPr>
        <w:t xml:space="preserve">[] { </w:t>
      </w:r>
      <w:r w:rsidRPr="007E1A7B">
        <w:rPr>
          <w:rFonts w:ascii="Consolas" w:hAnsi="Consolas" w:cs="Consolas"/>
          <w:color w:val="A31515"/>
          <w:sz w:val="19"/>
          <w:szCs w:val="19"/>
        </w:rPr>
        <w:t>'?'</w:t>
      </w:r>
      <w:r w:rsidRPr="007E1A7B">
        <w:rPr>
          <w:rFonts w:ascii="Consolas" w:hAnsi="Consolas" w:cs="Consolas"/>
          <w:color w:val="000000"/>
          <w:sz w:val="19"/>
          <w:szCs w:val="19"/>
        </w:rPr>
        <w:t xml:space="preserve">, </w:t>
      </w:r>
      <w:r w:rsidRPr="007E1A7B">
        <w:rPr>
          <w:rFonts w:ascii="Consolas" w:hAnsi="Consolas" w:cs="Consolas"/>
          <w:color w:val="A31515"/>
          <w:sz w:val="19"/>
          <w:szCs w:val="19"/>
        </w:rPr>
        <w:t>'#'</w:t>
      </w:r>
      <w:r w:rsidRPr="007E1A7B">
        <w:rPr>
          <w:rFonts w:ascii="Consolas" w:hAnsi="Consolas" w:cs="Consolas"/>
          <w:color w:val="000000"/>
          <w:sz w:val="19"/>
          <w:szCs w:val="19"/>
        </w:rPr>
        <w:t xml:space="preserve"> });</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st = index &lt; 0 ? </w:t>
      </w:r>
      <w:r w:rsidRPr="007E1A7B">
        <w:rPr>
          <w:rFonts w:ascii="Consolas" w:hAnsi="Consolas" w:cs="Consolas"/>
          <w:color w:val="A31515"/>
          <w:sz w:val="19"/>
          <w:szCs w:val="19"/>
        </w:rPr>
        <w:t>""</w:t>
      </w:r>
      <w:r w:rsidRPr="007E1A7B">
        <w:rPr>
          <w:rFonts w:ascii="Consolas" w:hAnsi="Consolas" w:cs="Consolas"/>
          <w:color w:val="000000"/>
          <w:sz w:val="19"/>
          <w:szCs w:val="19"/>
        </w:rPr>
        <w:t xml:space="preserve"> : st.Substring(index + 1);</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r w:rsidRPr="007E1A7B">
        <w:rPr>
          <w:rFonts w:ascii="Consolas" w:hAnsi="Consolas" w:cs="Consolas"/>
          <w:color w:val="2B91AF"/>
          <w:sz w:val="19"/>
          <w:szCs w:val="19"/>
        </w:rPr>
        <w:t>NameValueCollection</w:t>
      </w:r>
      <w:r w:rsidRPr="007E1A7B">
        <w:rPr>
          <w:rFonts w:ascii="Consolas" w:hAnsi="Consolas" w:cs="Consolas"/>
          <w:color w:val="000000"/>
          <w:sz w:val="19"/>
          <w:szCs w:val="19"/>
        </w:rPr>
        <w:t xml:space="preserve"> pairs = </w:t>
      </w:r>
      <w:r w:rsidRPr="007E1A7B">
        <w:rPr>
          <w:rFonts w:ascii="Consolas" w:hAnsi="Consolas" w:cs="Consolas"/>
          <w:color w:val="2B91AF"/>
          <w:sz w:val="19"/>
          <w:szCs w:val="19"/>
        </w:rPr>
        <w:t>HttpUtility</w:t>
      </w:r>
      <w:r w:rsidRPr="007E1A7B">
        <w:rPr>
          <w:rFonts w:ascii="Consolas" w:hAnsi="Consolas" w:cs="Consolas"/>
          <w:color w:val="000000"/>
          <w:sz w:val="19"/>
          <w:szCs w:val="19"/>
        </w:rPr>
        <w:t>.ParseQueryString(st);</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r w:rsidRPr="007E1A7B">
        <w:rPr>
          <w:rFonts w:ascii="Consolas" w:hAnsi="Consolas" w:cs="Consolas"/>
          <w:color w:val="0000FF"/>
          <w:sz w:val="19"/>
          <w:szCs w:val="19"/>
        </w:rPr>
        <w:t>string</w:t>
      </w:r>
      <w:r w:rsidRPr="007E1A7B">
        <w:rPr>
          <w:rFonts w:ascii="Consolas" w:hAnsi="Consolas" w:cs="Consolas"/>
          <w:color w:val="000000"/>
          <w:sz w:val="19"/>
          <w:szCs w:val="19"/>
        </w:rPr>
        <w:t xml:space="preserve"> tokenValue = pairs[token];</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r w:rsidRPr="007E1A7B">
        <w:rPr>
          <w:rFonts w:ascii="Consolas" w:hAnsi="Consolas" w:cs="Consolas"/>
          <w:color w:val="2B91AF"/>
          <w:sz w:val="19"/>
          <w:szCs w:val="19"/>
        </w:rPr>
        <w:t>Console</w:t>
      </w:r>
      <w:r w:rsidRPr="007E1A7B">
        <w:rPr>
          <w:rFonts w:ascii="Consolas" w:hAnsi="Consolas" w:cs="Consolas"/>
          <w:color w:val="000000"/>
          <w:sz w:val="19"/>
          <w:szCs w:val="19"/>
        </w:rPr>
        <w:t>.WriteLine(</w:t>
      </w:r>
      <w:r w:rsidRPr="007E1A7B">
        <w:rPr>
          <w:rFonts w:ascii="Consolas" w:hAnsi="Consolas" w:cs="Consolas"/>
          <w:color w:val="A31515"/>
          <w:sz w:val="19"/>
          <w:szCs w:val="19"/>
        </w:rPr>
        <w:t>"TOKEN={0}, Value={1}"</w:t>
      </w:r>
      <w:r w:rsidRPr="007E1A7B">
        <w:rPr>
          <w:rFonts w:ascii="Consolas" w:hAnsi="Consolas" w:cs="Consolas"/>
          <w:color w:val="000000"/>
          <w:sz w:val="19"/>
          <w:szCs w:val="19"/>
        </w:rPr>
        <w:t>, token, tokenValue);</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r w:rsidRPr="007E1A7B">
        <w:rPr>
          <w:rFonts w:ascii="Consolas" w:hAnsi="Consolas" w:cs="Consolas"/>
          <w:color w:val="0000FF"/>
          <w:sz w:val="19"/>
          <w:szCs w:val="19"/>
        </w:rPr>
        <w:t>return</w:t>
      </w:r>
      <w:r w:rsidRPr="007E1A7B">
        <w:rPr>
          <w:rFonts w:ascii="Consolas" w:hAnsi="Consolas" w:cs="Consolas"/>
          <w:color w:val="000000"/>
          <w:sz w:val="19"/>
          <w:szCs w:val="19"/>
        </w:rPr>
        <w:t xml:space="preserve"> tokenValue;</w:t>
      </w:r>
    </w:p>
    <w:p w:rsidR="007E1A7B" w:rsidRPr="007E1A7B" w:rsidRDefault="007E1A7B" w:rsidP="007E1A7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1A7B">
        <w:rPr>
          <w:rFonts w:ascii="Consolas" w:hAnsi="Consolas" w:cs="Consolas"/>
          <w:color w:val="000000"/>
          <w:sz w:val="19"/>
          <w:szCs w:val="19"/>
        </w:rPr>
        <w:t xml:space="preserve">    }</w:t>
      </w:r>
    </w:p>
    <w:p w:rsidR="007E1A7B" w:rsidRDefault="007E1A7B" w:rsidP="002378B7"/>
    <w:p w:rsidR="00E96259" w:rsidRDefault="00E96259" w:rsidP="00E96259">
      <w:pPr>
        <w:pStyle w:val="Heading1"/>
      </w:pPr>
      <w:r>
        <w:t xml:space="preserve">Get Temporary Credentials with </w:t>
      </w:r>
      <w:r w:rsidRPr="00E96259">
        <w:t>AssumeRoleWithWebIdentity</w:t>
      </w:r>
    </w:p>
    <w:p w:rsidR="00E96259" w:rsidRDefault="00BD0723" w:rsidP="00E96259">
      <w:r>
        <w:t>Key concept to grasp here is, you start with anonymous AWS credentials, pass the Facebook token and get the temporary credentials.</w:t>
      </w:r>
      <w:r w:rsidR="005818BC">
        <w:t xml:space="preserve"> This is important because the mobile app user will not have any AWS credentials.</w:t>
      </w:r>
    </w:p>
    <w:p w:rsidR="00BD0723" w:rsidRPr="00BD0723" w:rsidRDefault="00BD0723" w:rsidP="00BD072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D0723">
        <w:rPr>
          <w:rFonts w:ascii="Consolas" w:hAnsi="Consolas" w:cs="Consolas"/>
          <w:color w:val="000000"/>
          <w:sz w:val="19"/>
          <w:szCs w:val="19"/>
        </w:rPr>
        <w:t xml:space="preserve">    </w:t>
      </w:r>
      <w:r w:rsidRPr="00BD0723">
        <w:rPr>
          <w:rFonts w:ascii="Consolas" w:hAnsi="Consolas" w:cs="Consolas"/>
          <w:color w:val="008000"/>
          <w:sz w:val="19"/>
          <w:szCs w:val="19"/>
        </w:rPr>
        <w:t>// role - ARN for the role to assume</w:t>
      </w:r>
    </w:p>
    <w:p w:rsidR="00BD0723" w:rsidRPr="00BD0723" w:rsidRDefault="00BD0723" w:rsidP="00BD072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D0723">
        <w:rPr>
          <w:rFonts w:ascii="Consolas" w:hAnsi="Consolas" w:cs="Consolas"/>
          <w:color w:val="000000"/>
          <w:sz w:val="19"/>
          <w:szCs w:val="19"/>
        </w:rPr>
        <w:t xml:space="preserve">    </w:t>
      </w:r>
      <w:r w:rsidRPr="00BD0723">
        <w:rPr>
          <w:rFonts w:ascii="Consolas" w:hAnsi="Consolas" w:cs="Consolas"/>
          <w:color w:val="008000"/>
          <w:sz w:val="19"/>
          <w:szCs w:val="19"/>
        </w:rPr>
        <w:t>// client_id of the Facebook app</w:t>
      </w:r>
    </w:p>
    <w:p w:rsidR="00BD0723" w:rsidRPr="00BD0723" w:rsidRDefault="00BD0723" w:rsidP="00BD072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D0723">
        <w:rPr>
          <w:rFonts w:ascii="Consolas" w:hAnsi="Consolas" w:cs="Consolas"/>
          <w:color w:val="000000"/>
          <w:sz w:val="19"/>
          <w:szCs w:val="19"/>
        </w:rPr>
        <w:t xml:space="preserve">    </w:t>
      </w:r>
      <w:r w:rsidRPr="00BD0723">
        <w:rPr>
          <w:rFonts w:ascii="Consolas" w:hAnsi="Consolas" w:cs="Consolas"/>
          <w:color w:val="0000FF"/>
          <w:sz w:val="19"/>
          <w:szCs w:val="19"/>
        </w:rPr>
        <w:t>public</w:t>
      </w:r>
      <w:r w:rsidRPr="00BD0723">
        <w:rPr>
          <w:rFonts w:ascii="Consolas" w:hAnsi="Consolas" w:cs="Consolas"/>
          <w:color w:val="000000"/>
          <w:sz w:val="19"/>
          <w:szCs w:val="19"/>
        </w:rPr>
        <w:t xml:space="preserve"> </w:t>
      </w:r>
      <w:r w:rsidRPr="00BD0723">
        <w:rPr>
          <w:rFonts w:ascii="Consolas" w:hAnsi="Consolas" w:cs="Consolas"/>
          <w:color w:val="2B91AF"/>
          <w:sz w:val="19"/>
          <w:szCs w:val="19"/>
        </w:rPr>
        <w:t>AssumeRoleWithWebIdentityResponse</w:t>
      </w:r>
      <w:r w:rsidRPr="00BD0723">
        <w:rPr>
          <w:rFonts w:ascii="Consolas" w:hAnsi="Consolas" w:cs="Consolas"/>
          <w:color w:val="000000"/>
          <w:sz w:val="19"/>
          <w:szCs w:val="19"/>
        </w:rPr>
        <w:t xml:space="preserve"> GetTemporaryCredentialUsingFacebook(</w:t>
      </w:r>
      <w:r w:rsidRPr="00BD0723">
        <w:rPr>
          <w:rFonts w:ascii="Consolas" w:hAnsi="Consolas" w:cs="Consolas"/>
          <w:color w:val="0000FF"/>
          <w:sz w:val="19"/>
          <w:szCs w:val="19"/>
        </w:rPr>
        <w:t>string</w:t>
      </w:r>
      <w:r w:rsidRPr="00BD0723">
        <w:rPr>
          <w:rFonts w:ascii="Consolas" w:hAnsi="Consolas" w:cs="Consolas"/>
          <w:color w:val="000000"/>
          <w:sz w:val="19"/>
          <w:szCs w:val="19"/>
        </w:rPr>
        <w:t xml:space="preserve"> client_id, </w:t>
      </w:r>
      <w:r w:rsidRPr="00BD0723">
        <w:rPr>
          <w:rFonts w:ascii="Consolas" w:hAnsi="Consolas" w:cs="Consolas"/>
          <w:color w:val="0000FF"/>
          <w:sz w:val="19"/>
          <w:szCs w:val="19"/>
        </w:rPr>
        <w:t>string</w:t>
      </w:r>
      <w:r w:rsidRPr="00BD0723">
        <w:rPr>
          <w:rFonts w:ascii="Consolas" w:hAnsi="Consolas" w:cs="Consolas"/>
          <w:color w:val="000000"/>
          <w:sz w:val="19"/>
          <w:szCs w:val="19"/>
        </w:rPr>
        <w:t xml:space="preserve"> role)</w:t>
      </w:r>
    </w:p>
    <w:p w:rsidR="00BD0723" w:rsidRPr="00BD0723" w:rsidRDefault="00BD0723" w:rsidP="00BD072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D0723">
        <w:rPr>
          <w:rFonts w:ascii="Consolas" w:hAnsi="Consolas" w:cs="Consolas"/>
          <w:color w:val="000000"/>
          <w:sz w:val="19"/>
          <w:szCs w:val="19"/>
        </w:rPr>
        <w:t xml:space="preserve">    {</w:t>
      </w:r>
    </w:p>
    <w:p w:rsidR="00BD0723" w:rsidRPr="00BD0723" w:rsidRDefault="00BD0723" w:rsidP="00BD072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D0723">
        <w:rPr>
          <w:rFonts w:ascii="Consolas" w:hAnsi="Consolas" w:cs="Consolas"/>
          <w:color w:val="000000"/>
          <w:sz w:val="19"/>
          <w:szCs w:val="19"/>
        </w:rPr>
        <w:t xml:space="preserve">        </w:t>
      </w:r>
      <w:r w:rsidRPr="00BD0723">
        <w:rPr>
          <w:rFonts w:ascii="Consolas" w:hAnsi="Consolas" w:cs="Consolas"/>
          <w:color w:val="0000FF"/>
          <w:sz w:val="19"/>
          <w:szCs w:val="19"/>
        </w:rPr>
        <w:t>string</w:t>
      </w:r>
      <w:r w:rsidRPr="00BD0723">
        <w:rPr>
          <w:rFonts w:ascii="Consolas" w:hAnsi="Consolas" w:cs="Consolas"/>
          <w:color w:val="000000"/>
          <w:sz w:val="19"/>
          <w:szCs w:val="19"/>
        </w:rPr>
        <w:t xml:space="preserve"> query = </w:t>
      </w:r>
      <w:r w:rsidRPr="00BD0723">
        <w:rPr>
          <w:rFonts w:ascii="Consolas" w:hAnsi="Consolas" w:cs="Consolas"/>
          <w:color w:val="A31515"/>
          <w:sz w:val="19"/>
          <w:szCs w:val="19"/>
        </w:rPr>
        <w:t>"https://www.facebook.com/dialog/oauth?"</w:t>
      </w:r>
      <w:r w:rsidRPr="00BD0723">
        <w:rPr>
          <w:rFonts w:ascii="Consolas" w:hAnsi="Consolas" w:cs="Consolas"/>
          <w:color w:val="000000"/>
          <w:sz w:val="19"/>
          <w:szCs w:val="19"/>
        </w:rPr>
        <w:t xml:space="preserve"> + </w:t>
      </w:r>
    </w:p>
    <w:p w:rsidR="00BD0723" w:rsidRPr="00BD0723" w:rsidRDefault="00BD0723" w:rsidP="00BD072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D0723">
        <w:rPr>
          <w:rFonts w:ascii="Consolas" w:hAnsi="Consolas" w:cs="Consolas"/>
          <w:color w:val="000000"/>
          <w:sz w:val="19"/>
          <w:szCs w:val="19"/>
        </w:rPr>
        <w:t xml:space="preserve">            </w:t>
      </w:r>
      <w:r w:rsidRPr="00BD0723">
        <w:rPr>
          <w:rFonts w:ascii="Consolas" w:hAnsi="Consolas" w:cs="Consolas"/>
          <w:color w:val="0000FF"/>
          <w:sz w:val="19"/>
          <w:szCs w:val="19"/>
        </w:rPr>
        <w:t>string</w:t>
      </w:r>
      <w:r w:rsidRPr="00BD0723">
        <w:rPr>
          <w:rFonts w:ascii="Consolas" w:hAnsi="Consolas" w:cs="Consolas"/>
          <w:color w:val="000000"/>
          <w:sz w:val="19"/>
          <w:szCs w:val="19"/>
        </w:rPr>
        <w:t>.Format (</w:t>
      </w:r>
      <w:r w:rsidRPr="00BD0723">
        <w:rPr>
          <w:rFonts w:ascii="Consolas" w:hAnsi="Consolas" w:cs="Consolas"/>
          <w:color w:val="A31515"/>
          <w:sz w:val="19"/>
          <w:szCs w:val="19"/>
        </w:rPr>
        <w:t>"client_id={0}&amp;"</w:t>
      </w:r>
      <w:r w:rsidRPr="00BD0723">
        <w:rPr>
          <w:rFonts w:ascii="Consolas" w:hAnsi="Consolas" w:cs="Consolas"/>
          <w:color w:val="000000"/>
          <w:sz w:val="19"/>
          <w:szCs w:val="19"/>
        </w:rPr>
        <w:t xml:space="preserve">, client_id) + </w:t>
      </w:r>
    </w:p>
    <w:p w:rsidR="00BD0723" w:rsidRPr="00BD0723" w:rsidRDefault="00BD0723" w:rsidP="00BD072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D0723">
        <w:rPr>
          <w:rFonts w:ascii="Consolas" w:hAnsi="Consolas" w:cs="Consolas"/>
          <w:color w:val="000000"/>
          <w:sz w:val="19"/>
          <w:szCs w:val="19"/>
        </w:rPr>
        <w:t xml:space="preserve">            </w:t>
      </w:r>
      <w:r w:rsidRPr="00BD0723">
        <w:rPr>
          <w:rFonts w:ascii="Consolas" w:hAnsi="Consolas" w:cs="Consolas"/>
          <w:color w:val="A31515"/>
          <w:sz w:val="19"/>
          <w:szCs w:val="19"/>
        </w:rPr>
        <w:t>"response_type=token&amp;"</w:t>
      </w:r>
      <w:r w:rsidRPr="00BD0723">
        <w:rPr>
          <w:rFonts w:ascii="Consolas" w:hAnsi="Consolas" w:cs="Consolas"/>
          <w:color w:val="000000"/>
          <w:sz w:val="19"/>
          <w:szCs w:val="19"/>
        </w:rPr>
        <w:t xml:space="preserve"> +</w:t>
      </w:r>
    </w:p>
    <w:p w:rsidR="00BD0723" w:rsidRPr="00BD0723" w:rsidRDefault="00BD0723" w:rsidP="00BD072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D0723">
        <w:rPr>
          <w:rFonts w:ascii="Consolas" w:hAnsi="Consolas" w:cs="Consolas"/>
          <w:color w:val="000000"/>
          <w:sz w:val="19"/>
          <w:szCs w:val="19"/>
        </w:rPr>
        <w:t xml:space="preserve">            </w:t>
      </w:r>
      <w:r w:rsidRPr="00BD0723">
        <w:rPr>
          <w:rFonts w:ascii="Consolas" w:hAnsi="Consolas" w:cs="Consolas"/>
          <w:color w:val="A31515"/>
          <w:sz w:val="19"/>
          <w:szCs w:val="19"/>
        </w:rPr>
        <w:t>"redirect_uri=https://www.facebook.com/connect/login_success.html"</w:t>
      </w:r>
      <w:r w:rsidRPr="00BD0723">
        <w:rPr>
          <w:rFonts w:ascii="Consolas" w:hAnsi="Consolas" w:cs="Consolas"/>
          <w:color w:val="000000"/>
          <w:sz w:val="19"/>
          <w:szCs w:val="19"/>
        </w:rPr>
        <w:t>;</w:t>
      </w:r>
    </w:p>
    <w:p w:rsidR="00BD0723" w:rsidRPr="00BD0723" w:rsidRDefault="00BD0723" w:rsidP="00BD072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BD0723" w:rsidRPr="00BD0723" w:rsidRDefault="00BD0723" w:rsidP="00BD072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D0723">
        <w:rPr>
          <w:rFonts w:ascii="Consolas" w:hAnsi="Consolas" w:cs="Consolas"/>
          <w:color w:val="000000"/>
          <w:sz w:val="19"/>
          <w:szCs w:val="19"/>
        </w:rPr>
        <w:t xml:space="preserve">        </w:t>
      </w:r>
      <w:r w:rsidRPr="00BD0723">
        <w:rPr>
          <w:rFonts w:ascii="Consolas" w:hAnsi="Consolas" w:cs="Consolas"/>
          <w:color w:val="2B91AF"/>
          <w:sz w:val="19"/>
          <w:szCs w:val="19"/>
        </w:rPr>
        <w:t>AssumeRoleWithWebIdentityRequest</w:t>
      </w:r>
      <w:r w:rsidRPr="00BD0723">
        <w:rPr>
          <w:rFonts w:ascii="Consolas" w:hAnsi="Consolas" w:cs="Consolas"/>
          <w:color w:val="000000"/>
          <w:sz w:val="19"/>
          <w:szCs w:val="19"/>
        </w:rPr>
        <w:t xml:space="preserve"> assumeRoleWithWebIdentityRequest = </w:t>
      </w:r>
      <w:r w:rsidRPr="00BD0723">
        <w:rPr>
          <w:rFonts w:ascii="Consolas" w:hAnsi="Consolas" w:cs="Consolas"/>
          <w:color w:val="0000FF"/>
          <w:sz w:val="19"/>
          <w:szCs w:val="19"/>
        </w:rPr>
        <w:t>new</w:t>
      </w:r>
      <w:r w:rsidRPr="00BD0723">
        <w:rPr>
          <w:rFonts w:ascii="Consolas" w:hAnsi="Consolas" w:cs="Consolas"/>
          <w:color w:val="000000"/>
          <w:sz w:val="19"/>
          <w:szCs w:val="19"/>
        </w:rPr>
        <w:t xml:space="preserve"> </w:t>
      </w:r>
      <w:r w:rsidRPr="00BD0723">
        <w:rPr>
          <w:rFonts w:ascii="Consolas" w:hAnsi="Consolas" w:cs="Consolas"/>
          <w:color w:val="2B91AF"/>
          <w:sz w:val="19"/>
          <w:szCs w:val="19"/>
        </w:rPr>
        <w:t>AssumeRoleWithWebIdentityRequest</w:t>
      </w:r>
    </w:p>
    <w:p w:rsidR="00BD0723" w:rsidRPr="00BD0723" w:rsidRDefault="00BD0723" w:rsidP="00BD072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D0723">
        <w:rPr>
          <w:rFonts w:ascii="Consolas" w:hAnsi="Consolas" w:cs="Consolas"/>
          <w:color w:val="000000"/>
          <w:sz w:val="19"/>
          <w:szCs w:val="19"/>
        </w:rPr>
        <w:t xml:space="preserve">        {</w:t>
      </w:r>
    </w:p>
    <w:p w:rsidR="00BD0723" w:rsidRPr="00BD0723" w:rsidRDefault="00BD0723" w:rsidP="00BD072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D0723">
        <w:rPr>
          <w:rFonts w:ascii="Consolas" w:hAnsi="Consolas" w:cs="Consolas"/>
          <w:color w:val="000000"/>
          <w:sz w:val="19"/>
          <w:szCs w:val="19"/>
        </w:rPr>
        <w:t xml:space="preserve">            ProviderId = </w:t>
      </w:r>
      <w:r w:rsidRPr="00BD0723">
        <w:rPr>
          <w:rFonts w:ascii="Consolas" w:hAnsi="Consolas" w:cs="Consolas"/>
          <w:color w:val="A31515"/>
          <w:sz w:val="19"/>
          <w:szCs w:val="19"/>
        </w:rPr>
        <w:t>"graph.facebook.com"</w:t>
      </w:r>
      <w:r w:rsidRPr="00BD0723">
        <w:rPr>
          <w:rFonts w:ascii="Consolas" w:hAnsi="Consolas" w:cs="Consolas"/>
          <w:color w:val="000000"/>
          <w:sz w:val="19"/>
          <w:szCs w:val="19"/>
        </w:rPr>
        <w:t>,</w:t>
      </w:r>
    </w:p>
    <w:p w:rsidR="00BD0723" w:rsidRPr="00BD0723" w:rsidRDefault="00BD0723" w:rsidP="00BD072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D0723">
        <w:rPr>
          <w:rFonts w:ascii="Consolas" w:hAnsi="Consolas" w:cs="Consolas"/>
          <w:color w:val="000000"/>
          <w:sz w:val="19"/>
          <w:szCs w:val="19"/>
        </w:rPr>
        <w:t xml:space="preserve">            WebIdentityToken = GetToken(</w:t>
      </w:r>
      <w:r w:rsidRPr="00BD0723">
        <w:rPr>
          <w:rFonts w:ascii="Consolas" w:hAnsi="Consolas" w:cs="Consolas"/>
          <w:color w:val="A31515"/>
          <w:sz w:val="19"/>
          <w:szCs w:val="19"/>
        </w:rPr>
        <w:t>"access_token"</w:t>
      </w:r>
      <w:r w:rsidRPr="00BD0723">
        <w:rPr>
          <w:rFonts w:ascii="Consolas" w:hAnsi="Consolas" w:cs="Consolas"/>
          <w:color w:val="000000"/>
          <w:sz w:val="19"/>
          <w:szCs w:val="19"/>
        </w:rPr>
        <w:t>, query),</w:t>
      </w:r>
    </w:p>
    <w:p w:rsidR="00BD0723" w:rsidRPr="00BD0723" w:rsidRDefault="00BD0723" w:rsidP="00BD072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D0723">
        <w:rPr>
          <w:rFonts w:ascii="Consolas" w:hAnsi="Consolas" w:cs="Consolas"/>
          <w:color w:val="000000"/>
          <w:sz w:val="19"/>
          <w:szCs w:val="19"/>
        </w:rPr>
        <w:t xml:space="preserve">            RoleArn = role,</w:t>
      </w:r>
    </w:p>
    <w:p w:rsidR="00BD0723" w:rsidRPr="00BD0723" w:rsidRDefault="00BD0723" w:rsidP="00BD072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D0723">
        <w:rPr>
          <w:rFonts w:ascii="Consolas" w:hAnsi="Consolas" w:cs="Consolas"/>
          <w:color w:val="000000"/>
          <w:sz w:val="19"/>
          <w:szCs w:val="19"/>
        </w:rPr>
        <w:t xml:space="preserve">        };</w:t>
      </w:r>
    </w:p>
    <w:p w:rsidR="00BD0723" w:rsidRPr="00BD0723" w:rsidRDefault="00BD0723" w:rsidP="00BD072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BD0723" w:rsidRPr="00BD0723" w:rsidRDefault="00BD0723" w:rsidP="00BD072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D0723">
        <w:rPr>
          <w:rFonts w:ascii="Consolas" w:hAnsi="Consolas" w:cs="Consolas"/>
          <w:color w:val="000000"/>
          <w:sz w:val="19"/>
          <w:szCs w:val="19"/>
        </w:rPr>
        <w:t xml:space="preserve">        </w:t>
      </w:r>
      <w:r w:rsidRPr="00BD0723">
        <w:rPr>
          <w:rFonts w:ascii="Consolas" w:hAnsi="Consolas" w:cs="Consolas"/>
          <w:color w:val="0000FF"/>
          <w:sz w:val="19"/>
          <w:szCs w:val="19"/>
        </w:rPr>
        <w:t>return</w:t>
      </w:r>
      <w:r w:rsidRPr="00BD0723">
        <w:rPr>
          <w:rFonts w:ascii="Consolas" w:hAnsi="Consolas" w:cs="Consolas"/>
          <w:color w:val="000000"/>
          <w:sz w:val="19"/>
          <w:szCs w:val="19"/>
        </w:rPr>
        <w:t xml:space="preserve"> GetAssumeRoleWithWebIdentityResponse (assumeRoleWithWebIdentityRequest);</w:t>
      </w:r>
    </w:p>
    <w:p w:rsidR="00BD0723" w:rsidRPr="00BD0723" w:rsidRDefault="00BD0723" w:rsidP="00BD072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D0723">
        <w:rPr>
          <w:rFonts w:ascii="Consolas" w:hAnsi="Consolas" w:cs="Consolas"/>
          <w:color w:val="000000"/>
          <w:sz w:val="19"/>
          <w:szCs w:val="19"/>
        </w:rPr>
        <w:t xml:space="preserve">    }</w:t>
      </w:r>
    </w:p>
    <w:p w:rsidR="00BD0723" w:rsidRPr="00BD0723" w:rsidRDefault="00BD0723" w:rsidP="00BD0723">
      <w:pPr>
        <w:shd w:val="clear" w:color="auto" w:fill="DBE5F1" w:themeFill="accent1" w:themeFillTint="33"/>
      </w:pPr>
    </w:p>
    <w:p w:rsidR="00BD0723" w:rsidRPr="00BD0723" w:rsidRDefault="00BD0723" w:rsidP="00BD072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D0723">
        <w:rPr>
          <w:rFonts w:ascii="Consolas" w:hAnsi="Consolas" w:cs="Consolas"/>
          <w:color w:val="000000"/>
          <w:sz w:val="19"/>
          <w:szCs w:val="19"/>
        </w:rPr>
        <w:t xml:space="preserve">    </w:t>
      </w:r>
      <w:r w:rsidRPr="00BD0723">
        <w:rPr>
          <w:rFonts w:ascii="Consolas" w:hAnsi="Consolas" w:cs="Consolas"/>
          <w:color w:val="2B91AF"/>
          <w:sz w:val="19"/>
          <w:szCs w:val="19"/>
        </w:rPr>
        <w:t>AssumeRoleWithWebIdentityResponse</w:t>
      </w:r>
      <w:r w:rsidRPr="00BD0723">
        <w:rPr>
          <w:rFonts w:ascii="Consolas" w:hAnsi="Consolas" w:cs="Consolas"/>
          <w:color w:val="000000"/>
          <w:sz w:val="19"/>
          <w:szCs w:val="19"/>
        </w:rPr>
        <w:t xml:space="preserve"> GetAssumeRoleWithWebIdentityResponse(</w:t>
      </w:r>
      <w:r w:rsidRPr="00BD0723">
        <w:rPr>
          <w:rFonts w:ascii="Consolas" w:hAnsi="Consolas" w:cs="Consolas"/>
          <w:color w:val="2B91AF"/>
          <w:sz w:val="19"/>
          <w:szCs w:val="19"/>
        </w:rPr>
        <w:t>AssumeRoleWithWebIdentityRequest</w:t>
      </w:r>
      <w:r w:rsidRPr="00BD0723">
        <w:rPr>
          <w:rFonts w:ascii="Consolas" w:hAnsi="Consolas" w:cs="Consolas"/>
          <w:color w:val="000000"/>
          <w:sz w:val="19"/>
          <w:szCs w:val="19"/>
        </w:rPr>
        <w:t xml:space="preserve"> assumeRoleWithWebIdentityRequest)</w:t>
      </w:r>
    </w:p>
    <w:p w:rsidR="00BD0723" w:rsidRPr="00BD0723" w:rsidRDefault="00BD0723" w:rsidP="00BD072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D0723">
        <w:rPr>
          <w:rFonts w:ascii="Consolas" w:hAnsi="Consolas" w:cs="Consolas"/>
          <w:color w:val="000000"/>
          <w:sz w:val="19"/>
          <w:szCs w:val="19"/>
        </w:rPr>
        <w:t xml:space="preserve">    {</w:t>
      </w:r>
    </w:p>
    <w:p w:rsidR="00BD0723" w:rsidRPr="00BD0723" w:rsidRDefault="00BD0723" w:rsidP="00BD072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D0723">
        <w:rPr>
          <w:rFonts w:ascii="Consolas" w:hAnsi="Consolas" w:cs="Consolas"/>
          <w:color w:val="000000"/>
          <w:sz w:val="19"/>
          <w:szCs w:val="19"/>
        </w:rPr>
        <w:t xml:space="preserve">        </w:t>
      </w:r>
      <w:r w:rsidRPr="00BD0723">
        <w:rPr>
          <w:rFonts w:ascii="Consolas" w:hAnsi="Consolas" w:cs="Consolas"/>
          <w:color w:val="008000"/>
          <w:sz w:val="19"/>
          <w:szCs w:val="19"/>
        </w:rPr>
        <w:t>// Start with Anonymous AWS Credentials and get temporary credentials.</w:t>
      </w:r>
    </w:p>
    <w:p w:rsidR="00BD0723" w:rsidRPr="00BD0723" w:rsidRDefault="00BD0723" w:rsidP="00BD072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D0723">
        <w:rPr>
          <w:rFonts w:ascii="Consolas" w:hAnsi="Consolas" w:cs="Consolas"/>
          <w:color w:val="000000"/>
          <w:sz w:val="19"/>
          <w:szCs w:val="19"/>
        </w:rPr>
        <w:t xml:space="preserve">        </w:t>
      </w:r>
      <w:r w:rsidRPr="00BD0723">
        <w:rPr>
          <w:rFonts w:ascii="Consolas" w:hAnsi="Consolas" w:cs="Consolas"/>
          <w:color w:val="0000FF"/>
          <w:sz w:val="19"/>
          <w:szCs w:val="19"/>
        </w:rPr>
        <w:t>var</w:t>
      </w:r>
      <w:r w:rsidRPr="00BD0723">
        <w:rPr>
          <w:rFonts w:ascii="Consolas" w:hAnsi="Consolas" w:cs="Consolas"/>
          <w:color w:val="000000"/>
          <w:sz w:val="19"/>
          <w:szCs w:val="19"/>
        </w:rPr>
        <w:t xml:space="preserve"> stsClient = </w:t>
      </w:r>
      <w:r w:rsidRPr="00BD0723">
        <w:rPr>
          <w:rFonts w:ascii="Consolas" w:hAnsi="Consolas" w:cs="Consolas"/>
          <w:color w:val="0000FF"/>
          <w:sz w:val="19"/>
          <w:szCs w:val="19"/>
        </w:rPr>
        <w:t>new</w:t>
      </w:r>
      <w:r w:rsidRPr="00BD0723">
        <w:rPr>
          <w:rFonts w:ascii="Consolas" w:hAnsi="Consolas" w:cs="Consolas"/>
          <w:color w:val="000000"/>
          <w:sz w:val="19"/>
          <w:szCs w:val="19"/>
        </w:rPr>
        <w:t xml:space="preserve"> </w:t>
      </w:r>
      <w:r w:rsidRPr="00BD0723">
        <w:rPr>
          <w:rFonts w:ascii="Consolas" w:hAnsi="Consolas" w:cs="Consolas"/>
          <w:color w:val="2B91AF"/>
          <w:sz w:val="19"/>
          <w:szCs w:val="19"/>
        </w:rPr>
        <w:t>AmazonSecurityTokenServiceClient</w:t>
      </w:r>
      <w:r w:rsidRPr="00BD0723">
        <w:rPr>
          <w:rFonts w:ascii="Consolas" w:hAnsi="Consolas" w:cs="Consolas"/>
          <w:color w:val="000000"/>
          <w:sz w:val="19"/>
          <w:szCs w:val="19"/>
        </w:rPr>
        <w:t>(</w:t>
      </w:r>
      <w:r w:rsidRPr="00BD0723">
        <w:rPr>
          <w:rFonts w:ascii="Consolas" w:hAnsi="Consolas" w:cs="Consolas"/>
          <w:color w:val="0000FF"/>
          <w:sz w:val="19"/>
          <w:szCs w:val="19"/>
        </w:rPr>
        <w:t>new</w:t>
      </w:r>
      <w:r w:rsidRPr="00BD0723">
        <w:rPr>
          <w:rFonts w:ascii="Consolas" w:hAnsi="Consolas" w:cs="Consolas"/>
          <w:color w:val="000000"/>
          <w:sz w:val="19"/>
          <w:szCs w:val="19"/>
        </w:rPr>
        <w:t xml:space="preserve"> </w:t>
      </w:r>
      <w:r w:rsidRPr="00BD0723">
        <w:rPr>
          <w:rFonts w:ascii="Consolas" w:hAnsi="Consolas" w:cs="Consolas"/>
          <w:color w:val="2B91AF"/>
          <w:sz w:val="19"/>
          <w:szCs w:val="19"/>
        </w:rPr>
        <w:t>AnonymousAWSCredentials</w:t>
      </w:r>
      <w:r w:rsidRPr="00BD0723">
        <w:rPr>
          <w:rFonts w:ascii="Consolas" w:hAnsi="Consolas" w:cs="Consolas"/>
          <w:color w:val="000000"/>
          <w:sz w:val="19"/>
          <w:szCs w:val="19"/>
        </w:rPr>
        <w:t>());</w:t>
      </w:r>
    </w:p>
    <w:p w:rsidR="00BD0723" w:rsidRPr="00BD0723" w:rsidRDefault="00BD0723" w:rsidP="00BD072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D0723">
        <w:rPr>
          <w:rFonts w:ascii="Consolas" w:hAnsi="Consolas" w:cs="Consolas"/>
          <w:color w:val="000000"/>
          <w:sz w:val="19"/>
          <w:szCs w:val="19"/>
        </w:rPr>
        <w:t xml:space="preserve">        assumeRoleWithWebIdentityRequest.DurationSeconds = 3600;</w:t>
      </w:r>
    </w:p>
    <w:p w:rsidR="00BD0723" w:rsidRPr="00BD0723" w:rsidRDefault="00BD0723" w:rsidP="00BD072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D0723">
        <w:rPr>
          <w:rFonts w:ascii="Consolas" w:hAnsi="Consolas" w:cs="Consolas"/>
          <w:color w:val="000000"/>
          <w:sz w:val="19"/>
          <w:szCs w:val="19"/>
        </w:rPr>
        <w:t xml:space="preserve">        assumeRoleWithWebIdentityRequest.RoleSessionName = </w:t>
      </w:r>
      <w:r w:rsidRPr="00BD0723">
        <w:rPr>
          <w:rFonts w:ascii="Consolas" w:hAnsi="Consolas" w:cs="Consolas"/>
          <w:color w:val="A31515"/>
          <w:sz w:val="19"/>
          <w:szCs w:val="19"/>
        </w:rPr>
        <w:t>"MySession"</w:t>
      </w:r>
      <w:r w:rsidRPr="00BD0723">
        <w:rPr>
          <w:rFonts w:ascii="Consolas" w:hAnsi="Consolas" w:cs="Consolas"/>
          <w:color w:val="000000"/>
          <w:sz w:val="19"/>
          <w:szCs w:val="19"/>
        </w:rPr>
        <w:t>;</w:t>
      </w:r>
    </w:p>
    <w:p w:rsidR="00BD0723" w:rsidRPr="00BD0723" w:rsidRDefault="00BD0723" w:rsidP="00BD072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D0723">
        <w:rPr>
          <w:rFonts w:ascii="Consolas" w:hAnsi="Consolas" w:cs="Consolas"/>
          <w:color w:val="000000"/>
          <w:sz w:val="19"/>
          <w:szCs w:val="19"/>
        </w:rPr>
        <w:t xml:space="preserve">        </w:t>
      </w:r>
      <w:r w:rsidRPr="00BD0723">
        <w:rPr>
          <w:rFonts w:ascii="Consolas" w:hAnsi="Consolas" w:cs="Consolas"/>
          <w:color w:val="0000FF"/>
          <w:sz w:val="19"/>
          <w:szCs w:val="19"/>
        </w:rPr>
        <w:t>return</w:t>
      </w:r>
      <w:r w:rsidRPr="00BD0723">
        <w:rPr>
          <w:rFonts w:ascii="Consolas" w:hAnsi="Consolas" w:cs="Consolas"/>
          <w:color w:val="000000"/>
          <w:sz w:val="19"/>
          <w:szCs w:val="19"/>
        </w:rPr>
        <w:t xml:space="preserve"> stsClient.AssumeRoleWithWebIdentity(assumeRoleWithWebIdentityRequest);</w:t>
      </w:r>
    </w:p>
    <w:p w:rsidR="00BD0723" w:rsidRPr="00E96259" w:rsidRDefault="00BD0723" w:rsidP="00BD0723">
      <w:pPr>
        <w:shd w:val="clear" w:color="auto" w:fill="DBE5F1" w:themeFill="accent1" w:themeFillTint="33"/>
      </w:pPr>
      <w:r w:rsidRPr="00BD0723">
        <w:rPr>
          <w:rFonts w:ascii="Consolas" w:hAnsi="Consolas" w:cs="Consolas"/>
          <w:color w:val="000000"/>
          <w:sz w:val="19"/>
          <w:szCs w:val="19"/>
        </w:rPr>
        <w:t xml:space="preserve">    }</w:t>
      </w:r>
    </w:p>
    <w:p w:rsidR="007E1A7B" w:rsidRDefault="007E1A7B" w:rsidP="002378B7"/>
    <w:p w:rsidR="005818BC" w:rsidRDefault="005818BC" w:rsidP="005818BC">
      <w:pPr>
        <w:pStyle w:val="Heading1"/>
      </w:pPr>
      <w:r>
        <w:t>Using temporary credentials to make an update to S3 bucket</w:t>
      </w:r>
    </w:p>
    <w:p w:rsidR="00F65FA5" w:rsidRPr="00F65FA5" w:rsidRDefault="00F65FA5" w:rsidP="00F65FA5">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F65FA5">
        <w:rPr>
          <w:rFonts w:ascii="Consolas" w:hAnsi="Consolas" w:cs="Consolas"/>
          <w:color w:val="000000"/>
          <w:sz w:val="19"/>
          <w:szCs w:val="19"/>
        </w:rPr>
        <w:t xml:space="preserve">    </w:t>
      </w:r>
      <w:r w:rsidRPr="00F65FA5">
        <w:rPr>
          <w:rFonts w:ascii="Consolas" w:hAnsi="Consolas" w:cs="Consolas"/>
          <w:color w:val="2B91AF"/>
          <w:sz w:val="19"/>
          <w:szCs w:val="19"/>
        </w:rPr>
        <w:t>S3Test</w:t>
      </w:r>
      <w:r w:rsidRPr="00F65FA5">
        <w:rPr>
          <w:rFonts w:ascii="Consolas" w:hAnsi="Consolas" w:cs="Consolas"/>
          <w:color w:val="000000"/>
          <w:sz w:val="19"/>
          <w:szCs w:val="19"/>
        </w:rPr>
        <w:t xml:space="preserve"> s3Test = </w:t>
      </w:r>
      <w:r w:rsidRPr="00F65FA5">
        <w:rPr>
          <w:rFonts w:ascii="Consolas" w:hAnsi="Consolas" w:cs="Consolas"/>
          <w:color w:val="0000FF"/>
          <w:sz w:val="19"/>
          <w:szCs w:val="19"/>
        </w:rPr>
        <w:t>new</w:t>
      </w:r>
      <w:r w:rsidRPr="00F65FA5">
        <w:rPr>
          <w:rFonts w:ascii="Consolas" w:hAnsi="Consolas" w:cs="Consolas"/>
          <w:color w:val="000000"/>
          <w:sz w:val="19"/>
          <w:szCs w:val="19"/>
        </w:rPr>
        <w:t xml:space="preserve"> </w:t>
      </w:r>
      <w:r w:rsidRPr="00F65FA5">
        <w:rPr>
          <w:rFonts w:ascii="Consolas" w:hAnsi="Consolas" w:cs="Consolas"/>
          <w:color w:val="2B91AF"/>
          <w:sz w:val="19"/>
          <w:szCs w:val="19"/>
        </w:rPr>
        <w:t>S3Test</w:t>
      </w:r>
      <w:r w:rsidRPr="00F65FA5">
        <w:rPr>
          <w:rFonts w:ascii="Consolas" w:hAnsi="Consolas" w:cs="Consolas"/>
          <w:color w:val="000000"/>
          <w:sz w:val="19"/>
          <w:szCs w:val="19"/>
        </w:rPr>
        <w:t>();</w:t>
      </w:r>
    </w:p>
    <w:p w:rsidR="00F65FA5" w:rsidRPr="00F65FA5" w:rsidRDefault="00F65FA5" w:rsidP="00F65FA5">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F65FA5">
        <w:rPr>
          <w:rFonts w:ascii="Consolas" w:hAnsi="Consolas" w:cs="Consolas"/>
          <w:color w:val="000000"/>
          <w:sz w:val="19"/>
          <w:szCs w:val="19"/>
        </w:rPr>
        <w:t xml:space="preserve">    s3Test.CreateS3Bucket(</w:t>
      </w:r>
      <w:r w:rsidRPr="00F65FA5">
        <w:rPr>
          <w:rFonts w:ascii="Consolas" w:hAnsi="Consolas" w:cs="Consolas"/>
          <w:color w:val="A31515"/>
          <w:sz w:val="19"/>
          <w:szCs w:val="19"/>
        </w:rPr>
        <w:t>"federationtestbucket"</w:t>
      </w:r>
      <w:r w:rsidRPr="00F65FA5">
        <w:rPr>
          <w:rFonts w:ascii="Consolas" w:hAnsi="Consolas" w:cs="Consolas"/>
          <w:color w:val="000000"/>
          <w:sz w:val="19"/>
          <w:szCs w:val="19"/>
        </w:rPr>
        <w:t>,</w:t>
      </w:r>
    </w:p>
    <w:p w:rsidR="00F65FA5" w:rsidRPr="00F65FA5" w:rsidRDefault="00F65FA5" w:rsidP="00F65FA5">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F65FA5">
        <w:rPr>
          <w:rFonts w:ascii="Consolas" w:hAnsi="Consolas" w:cs="Consolas"/>
          <w:color w:val="000000"/>
          <w:sz w:val="19"/>
          <w:szCs w:val="19"/>
        </w:rPr>
        <w:lastRenderedPageBreak/>
        <w:t xml:space="preserve">        identityProvider + </w:t>
      </w:r>
      <w:r w:rsidRPr="00F65FA5">
        <w:rPr>
          <w:rFonts w:ascii="Consolas" w:hAnsi="Consolas" w:cs="Consolas"/>
          <w:color w:val="A31515"/>
          <w:sz w:val="19"/>
          <w:szCs w:val="19"/>
        </w:rPr>
        <w:t>"/"</w:t>
      </w:r>
      <w:r w:rsidRPr="00F65FA5">
        <w:rPr>
          <w:rFonts w:ascii="Consolas" w:hAnsi="Consolas" w:cs="Consolas"/>
          <w:color w:val="000000"/>
          <w:sz w:val="19"/>
          <w:szCs w:val="19"/>
        </w:rPr>
        <w:t xml:space="preserve"> + assumeRoleWithWebIdentityResponse.SubjectFromWebIdentityToken,</w:t>
      </w:r>
    </w:p>
    <w:p w:rsidR="00F65FA5" w:rsidRPr="00F65FA5" w:rsidRDefault="00F65FA5" w:rsidP="00F65FA5">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F65FA5">
        <w:rPr>
          <w:rFonts w:ascii="Consolas" w:hAnsi="Consolas" w:cs="Consolas"/>
          <w:color w:val="000000"/>
          <w:sz w:val="19"/>
          <w:szCs w:val="19"/>
        </w:rPr>
        <w:t xml:space="preserve">        assumeRoleWithWebIdentityResponse.Credentials, config);</w:t>
      </w:r>
    </w:p>
    <w:p w:rsidR="00F65FA5" w:rsidRPr="00F65FA5" w:rsidRDefault="00F65FA5" w:rsidP="00F65FA5">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F65FA5">
        <w:rPr>
          <w:rFonts w:ascii="Consolas" w:hAnsi="Consolas" w:cs="Consolas"/>
          <w:color w:val="000000"/>
          <w:sz w:val="19"/>
          <w:szCs w:val="19"/>
        </w:rPr>
        <w:t xml:space="preserve">    </w:t>
      </w:r>
      <w:r w:rsidRPr="00F65FA5">
        <w:rPr>
          <w:rFonts w:ascii="Consolas" w:hAnsi="Consolas" w:cs="Consolas"/>
          <w:color w:val="0000FF"/>
          <w:sz w:val="19"/>
          <w:szCs w:val="19"/>
        </w:rPr>
        <w:t>class</w:t>
      </w:r>
      <w:r w:rsidRPr="00F65FA5">
        <w:rPr>
          <w:rFonts w:ascii="Consolas" w:hAnsi="Consolas" w:cs="Consolas"/>
          <w:color w:val="000000"/>
          <w:sz w:val="19"/>
          <w:szCs w:val="19"/>
        </w:rPr>
        <w:t xml:space="preserve"> </w:t>
      </w:r>
      <w:r w:rsidRPr="00F65FA5">
        <w:rPr>
          <w:rFonts w:ascii="Consolas" w:hAnsi="Consolas" w:cs="Consolas"/>
          <w:color w:val="2B91AF"/>
          <w:sz w:val="19"/>
          <w:szCs w:val="19"/>
        </w:rPr>
        <w:t>S3Test</w:t>
      </w:r>
    </w:p>
    <w:p w:rsidR="00F65FA5" w:rsidRPr="00F65FA5" w:rsidRDefault="00F65FA5" w:rsidP="00F65FA5">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F65FA5">
        <w:rPr>
          <w:rFonts w:ascii="Consolas" w:hAnsi="Consolas" w:cs="Consolas"/>
          <w:color w:val="000000"/>
          <w:sz w:val="19"/>
          <w:szCs w:val="19"/>
        </w:rPr>
        <w:t xml:space="preserve">    {</w:t>
      </w:r>
    </w:p>
    <w:p w:rsidR="00F65FA5" w:rsidRPr="00F65FA5" w:rsidRDefault="00F65FA5" w:rsidP="00F65FA5">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F65FA5">
        <w:rPr>
          <w:rFonts w:ascii="Consolas" w:hAnsi="Consolas" w:cs="Consolas"/>
          <w:color w:val="000000"/>
          <w:sz w:val="19"/>
          <w:szCs w:val="19"/>
        </w:rPr>
        <w:t xml:space="preserve">        </w:t>
      </w:r>
      <w:r w:rsidRPr="00F65FA5">
        <w:rPr>
          <w:rFonts w:ascii="Consolas" w:hAnsi="Consolas" w:cs="Consolas"/>
          <w:color w:val="0000FF"/>
          <w:sz w:val="19"/>
          <w:szCs w:val="19"/>
        </w:rPr>
        <w:t>public</w:t>
      </w:r>
      <w:r w:rsidRPr="00F65FA5">
        <w:rPr>
          <w:rFonts w:ascii="Consolas" w:hAnsi="Consolas" w:cs="Consolas"/>
          <w:color w:val="000000"/>
          <w:sz w:val="19"/>
          <w:szCs w:val="19"/>
        </w:rPr>
        <w:t xml:space="preserve"> </w:t>
      </w:r>
      <w:r w:rsidRPr="00F65FA5">
        <w:rPr>
          <w:rFonts w:ascii="Consolas" w:hAnsi="Consolas" w:cs="Consolas"/>
          <w:color w:val="0000FF"/>
          <w:sz w:val="19"/>
          <w:szCs w:val="19"/>
        </w:rPr>
        <w:t>void</w:t>
      </w:r>
      <w:r w:rsidRPr="00F65FA5">
        <w:rPr>
          <w:rFonts w:ascii="Consolas" w:hAnsi="Consolas" w:cs="Consolas"/>
          <w:color w:val="000000"/>
          <w:sz w:val="19"/>
          <w:szCs w:val="19"/>
        </w:rPr>
        <w:t xml:space="preserve"> CreateS3Bucket(</w:t>
      </w:r>
      <w:r w:rsidRPr="00F65FA5">
        <w:rPr>
          <w:rFonts w:ascii="Consolas" w:hAnsi="Consolas" w:cs="Consolas"/>
          <w:color w:val="0000FF"/>
          <w:sz w:val="19"/>
          <w:szCs w:val="19"/>
        </w:rPr>
        <w:t>string</w:t>
      </w:r>
      <w:r w:rsidRPr="00F65FA5">
        <w:rPr>
          <w:rFonts w:ascii="Consolas" w:hAnsi="Consolas" w:cs="Consolas"/>
          <w:color w:val="000000"/>
          <w:sz w:val="19"/>
          <w:szCs w:val="19"/>
        </w:rPr>
        <w:t xml:space="preserve"> bucketName, </w:t>
      </w:r>
      <w:r w:rsidRPr="00F65FA5">
        <w:rPr>
          <w:rFonts w:ascii="Consolas" w:hAnsi="Consolas" w:cs="Consolas"/>
          <w:color w:val="0000FF"/>
          <w:sz w:val="19"/>
          <w:szCs w:val="19"/>
        </w:rPr>
        <w:t>string</w:t>
      </w:r>
      <w:r w:rsidRPr="00F65FA5">
        <w:rPr>
          <w:rFonts w:ascii="Consolas" w:hAnsi="Consolas" w:cs="Consolas"/>
          <w:color w:val="000000"/>
          <w:sz w:val="19"/>
          <w:szCs w:val="19"/>
        </w:rPr>
        <w:t xml:space="preserve"> key, </w:t>
      </w:r>
      <w:r w:rsidRPr="00F65FA5">
        <w:rPr>
          <w:rFonts w:ascii="Consolas" w:hAnsi="Consolas" w:cs="Consolas"/>
          <w:color w:val="2B91AF"/>
          <w:sz w:val="19"/>
          <w:szCs w:val="19"/>
        </w:rPr>
        <w:t>Credentials</w:t>
      </w:r>
      <w:r w:rsidRPr="00F65FA5">
        <w:rPr>
          <w:rFonts w:ascii="Consolas" w:hAnsi="Consolas" w:cs="Consolas"/>
          <w:color w:val="000000"/>
          <w:sz w:val="19"/>
          <w:szCs w:val="19"/>
        </w:rPr>
        <w:t xml:space="preserve"> credentials, </w:t>
      </w:r>
      <w:r w:rsidRPr="00F65FA5">
        <w:rPr>
          <w:rFonts w:ascii="Consolas" w:hAnsi="Consolas" w:cs="Consolas"/>
          <w:color w:val="2B91AF"/>
          <w:sz w:val="19"/>
          <w:szCs w:val="19"/>
        </w:rPr>
        <w:t>AmazonS3Config</w:t>
      </w:r>
      <w:r w:rsidRPr="00F65FA5">
        <w:rPr>
          <w:rFonts w:ascii="Consolas" w:hAnsi="Consolas" w:cs="Consolas"/>
          <w:color w:val="000000"/>
          <w:sz w:val="19"/>
          <w:szCs w:val="19"/>
        </w:rPr>
        <w:t xml:space="preserve"> config)</w:t>
      </w:r>
    </w:p>
    <w:p w:rsidR="00F65FA5" w:rsidRPr="00F65FA5" w:rsidRDefault="00F65FA5" w:rsidP="00F65FA5">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F65FA5">
        <w:rPr>
          <w:rFonts w:ascii="Consolas" w:hAnsi="Consolas" w:cs="Consolas"/>
          <w:color w:val="000000"/>
          <w:sz w:val="19"/>
          <w:szCs w:val="19"/>
        </w:rPr>
        <w:t xml:space="preserve">        {</w:t>
      </w:r>
    </w:p>
    <w:p w:rsidR="00F65FA5" w:rsidRPr="00F65FA5" w:rsidRDefault="00F65FA5" w:rsidP="00F65FA5">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F65FA5">
        <w:rPr>
          <w:rFonts w:ascii="Consolas" w:hAnsi="Consolas" w:cs="Consolas"/>
          <w:color w:val="000000"/>
          <w:sz w:val="19"/>
          <w:szCs w:val="19"/>
        </w:rPr>
        <w:t xml:space="preserve">            </w:t>
      </w:r>
      <w:r w:rsidRPr="00F65FA5">
        <w:rPr>
          <w:rFonts w:ascii="Consolas" w:hAnsi="Consolas" w:cs="Consolas"/>
          <w:color w:val="0000FF"/>
          <w:sz w:val="19"/>
          <w:szCs w:val="19"/>
        </w:rPr>
        <w:t>var</w:t>
      </w:r>
      <w:r w:rsidRPr="00F65FA5">
        <w:rPr>
          <w:rFonts w:ascii="Consolas" w:hAnsi="Consolas" w:cs="Consolas"/>
          <w:color w:val="000000"/>
          <w:sz w:val="19"/>
          <w:szCs w:val="19"/>
        </w:rPr>
        <w:t xml:space="preserve"> s3Client = </w:t>
      </w:r>
      <w:r w:rsidRPr="00F65FA5">
        <w:rPr>
          <w:rFonts w:ascii="Consolas" w:hAnsi="Consolas" w:cs="Consolas"/>
          <w:color w:val="0000FF"/>
          <w:sz w:val="19"/>
          <w:szCs w:val="19"/>
        </w:rPr>
        <w:t>new</w:t>
      </w:r>
      <w:r w:rsidRPr="00F65FA5">
        <w:rPr>
          <w:rFonts w:ascii="Consolas" w:hAnsi="Consolas" w:cs="Consolas"/>
          <w:color w:val="000000"/>
          <w:sz w:val="19"/>
          <w:szCs w:val="19"/>
        </w:rPr>
        <w:t xml:space="preserve"> </w:t>
      </w:r>
      <w:r w:rsidRPr="00F65FA5">
        <w:rPr>
          <w:rFonts w:ascii="Consolas" w:hAnsi="Consolas" w:cs="Consolas"/>
          <w:color w:val="2B91AF"/>
          <w:sz w:val="19"/>
          <w:szCs w:val="19"/>
        </w:rPr>
        <w:t>AmazonS3Client</w:t>
      </w:r>
      <w:r w:rsidRPr="00F65FA5">
        <w:rPr>
          <w:rFonts w:ascii="Consolas" w:hAnsi="Consolas" w:cs="Consolas"/>
          <w:color w:val="000000"/>
          <w:sz w:val="19"/>
          <w:szCs w:val="19"/>
        </w:rPr>
        <w:t>(credentials.AccessKeyId, credentials.SecretAccessKey, credentials.SessionToken, config);</w:t>
      </w:r>
    </w:p>
    <w:p w:rsidR="00F65FA5" w:rsidRPr="00F65FA5" w:rsidRDefault="00F65FA5" w:rsidP="00F65FA5">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F65FA5" w:rsidRPr="00F65FA5" w:rsidRDefault="00F65FA5" w:rsidP="00F65FA5">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F65FA5">
        <w:rPr>
          <w:rFonts w:ascii="Consolas" w:hAnsi="Consolas" w:cs="Consolas"/>
          <w:color w:val="000000"/>
          <w:sz w:val="19"/>
          <w:szCs w:val="19"/>
        </w:rPr>
        <w:t xml:space="preserve">            </w:t>
      </w:r>
      <w:r w:rsidRPr="00F65FA5">
        <w:rPr>
          <w:rFonts w:ascii="Consolas" w:hAnsi="Consolas" w:cs="Consolas"/>
          <w:color w:val="0000FF"/>
          <w:sz w:val="19"/>
          <w:szCs w:val="19"/>
        </w:rPr>
        <w:t>string</w:t>
      </w:r>
      <w:r w:rsidRPr="00F65FA5">
        <w:rPr>
          <w:rFonts w:ascii="Consolas" w:hAnsi="Consolas" w:cs="Consolas"/>
          <w:color w:val="000000"/>
          <w:sz w:val="19"/>
          <w:szCs w:val="19"/>
        </w:rPr>
        <w:t xml:space="preserve"> content = </w:t>
      </w:r>
      <w:r w:rsidRPr="00F65FA5">
        <w:rPr>
          <w:rFonts w:ascii="Consolas" w:hAnsi="Consolas" w:cs="Consolas"/>
          <w:color w:val="A31515"/>
          <w:sz w:val="19"/>
          <w:szCs w:val="19"/>
        </w:rPr>
        <w:t>"Hello World2!"</w:t>
      </w:r>
      <w:r w:rsidRPr="00F65FA5">
        <w:rPr>
          <w:rFonts w:ascii="Consolas" w:hAnsi="Consolas" w:cs="Consolas"/>
          <w:color w:val="000000"/>
          <w:sz w:val="19"/>
          <w:szCs w:val="19"/>
        </w:rPr>
        <w:t>;</w:t>
      </w:r>
    </w:p>
    <w:p w:rsidR="00F65FA5" w:rsidRPr="00F65FA5" w:rsidRDefault="00F65FA5" w:rsidP="00F65FA5">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F65FA5" w:rsidRPr="00F65FA5" w:rsidRDefault="00F65FA5" w:rsidP="00F65FA5">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F65FA5">
        <w:rPr>
          <w:rFonts w:ascii="Consolas" w:hAnsi="Consolas" w:cs="Consolas"/>
          <w:color w:val="000000"/>
          <w:sz w:val="19"/>
          <w:szCs w:val="19"/>
        </w:rPr>
        <w:t xml:space="preserve">            </w:t>
      </w:r>
      <w:r w:rsidRPr="00F65FA5">
        <w:rPr>
          <w:rFonts w:ascii="Consolas" w:hAnsi="Consolas" w:cs="Consolas"/>
          <w:color w:val="008000"/>
          <w:sz w:val="19"/>
          <w:szCs w:val="19"/>
        </w:rPr>
        <w:t>// Put an object in the user's "folder".</w:t>
      </w:r>
    </w:p>
    <w:p w:rsidR="00F65FA5" w:rsidRPr="00F65FA5" w:rsidRDefault="00F65FA5" w:rsidP="00F65FA5">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F65FA5">
        <w:rPr>
          <w:rFonts w:ascii="Consolas" w:hAnsi="Consolas" w:cs="Consolas"/>
          <w:color w:val="000000"/>
          <w:sz w:val="19"/>
          <w:szCs w:val="19"/>
        </w:rPr>
        <w:t xml:space="preserve">            s3Client.PutObject(</w:t>
      </w:r>
      <w:r w:rsidRPr="00F65FA5">
        <w:rPr>
          <w:rFonts w:ascii="Consolas" w:hAnsi="Consolas" w:cs="Consolas"/>
          <w:color w:val="0000FF"/>
          <w:sz w:val="19"/>
          <w:szCs w:val="19"/>
        </w:rPr>
        <w:t>new</w:t>
      </w:r>
      <w:r w:rsidRPr="00F65FA5">
        <w:rPr>
          <w:rFonts w:ascii="Consolas" w:hAnsi="Consolas" w:cs="Consolas"/>
          <w:color w:val="000000"/>
          <w:sz w:val="19"/>
          <w:szCs w:val="19"/>
        </w:rPr>
        <w:t xml:space="preserve"> </w:t>
      </w:r>
      <w:r w:rsidRPr="00F65FA5">
        <w:rPr>
          <w:rFonts w:ascii="Consolas" w:hAnsi="Consolas" w:cs="Consolas"/>
          <w:color w:val="2B91AF"/>
          <w:sz w:val="19"/>
          <w:szCs w:val="19"/>
        </w:rPr>
        <w:t>PutObjectRequest</w:t>
      </w:r>
    </w:p>
    <w:p w:rsidR="00F65FA5" w:rsidRPr="00F65FA5" w:rsidRDefault="00F65FA5" w:rsidP="00F65FA5">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F65FA5">
        <w:rPr>
          <w:rFonts w:ascii="Consolas" w:hAnsi="Consolas" w:cs="Consolas"/>
          <w:color w:val="000000"/>
          <w:sz w:val="19"/>
          <w:szCs w:val="19"/>
        </w:rPr>
        <w:t xml:space="preserve">            {</w:t>
      </w:r>
    </w:p>
    <w:p w:rsidR="00F65FA5" w:rsidRPr="00F65FA5" w:rsidRDefault="00F65FA5" w:rsidP="00F65FA5">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F65FA5">
        <w:rPr>
          <w:rFonts w:ascii="Consolas" w:hAnsi="Consolas" w:cs="Consolas"/>
          <w:color w:val="000000"/>
          <w:sz w:val="19"/>
          <w:szCs w:val="19"/>
        </w:rPr>
        <w:t xml:space="preserve">                BucketName = bucketName,</w:t>
      </w:r>
    </w:p>
    <w:p w:rsidR="00F65FA5" w:rsidRPr="00F65FA5" w:rsidRDefault="00F65FA5" w:rsidP="00F65FA5">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F65FA5">
        <w:rPr>
          <w:rFonts w:ascii="Consolas" w:hAnsi="Consolas" w:cs="Consolas"/>
          <w:color w:val="000000"/>
          <w:sz w:val="19"/>
          <w:szCs w:val="19"/>
        </w:rPr>
        <w:t xml:space="preserve">                Key = key,</w:t>
      </w:r>
    </w:p>
    <w:p w:rsidR="00F65FA5" w:rsidRPr="00F65FA5" w:rsidRDefault="00F65FA5" w:rsidP="00F65FA5">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F65FA5">
        <w:rPr>
          <w:rFonts w:ascii="Consolas" w:hAnsi="Consolas" w:cs="Consolas"/>
          <w:color w:val="000000"/>
          <w:sz w:val="19"/>
          <w:szCs w:val="19"/>
        </w:rPr>
        <w:t xml:space="preserve">                ContentBody = content</w:t>
      </w:r>
    </w:p>
    <w:p w:rsidR="00F65FA5" w:rsidRPr="00F65FA5" w:rsidRDefault="00F65FA5" w:rsidP="00F65FA5">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F65FA5">
        <w:rPr>
          <w:rFonts w:ascii="Consolas" w:hAnsi="Consolas" w:cs="Consolas"/>
          <w:color w:val="000000"/>
          <w:sz w:val="19"/>
          <w:szCs w:val="19"/>
        </w:rPr>
        <w:t xml:space="preserve">            });</w:t>
      </w:r>
    </w:p>
    <w:p w:rsidR="00F65FA5" w:rsidRPr="00F65FA5" w:rsidRDefault="00F65FA5" w:rsidP="00F65FA5">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F65FA5" w:rsidRPr="00F65FA5" w:rsidRDefault="00F65FA5" w:rsidP="00F65FA5">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F65FA5">
        <w:rPr>
          <w:rFonts w:ascii="Consolas" w:hAnsi="Consolas" w:cs="Consolas"/>
          <w:color w:val="000000"/>
          <w:sz w:val="19"/>
          <w:szCs w:val="19"/>
        </w:rPr>
        <w:t xml:space="preserve">            </w:t>
      </w:r>
      <w:r w:rsidRPr="00F65FA5">
        <w:rPr>
          <w:rFonts w:ascii="Consolas" w:hAnsi="Consolas" w:cs="Consolas"/>
          <w:color w:val="2B91AF"/>
          <w:sz w:val="19"/>
          <w:szCs w:val="19"/>
        </w:rPr>
        <w:t>Console</w:t>
      </w:r>
      <w:r w:rsidRPr="00F65FA5">
        <w:rPr>
          <w:rFonts w:ascii="Consolas" w:hAnsi="Consolas" w:cs="Consolas"/>
          <w:color w:val="000000"/>
          <w:sz w:val="19"/>
          <w:szCs w:val="19"/>
        </w:rPr>
        <w:t>.WriteLine(</w:t>
      </w:r>
      <w:r w:rsidRPr="00F65FA5">
        <w:rPr>
          <w:rFonts w:ascii="Consolas" w:hAnsi="Consolas" w:cs="Consolas"/>
          <w:color w:val="A31515"/>
          <w:sz w:val="19"/>
          <w:szCs w:val="19"/>
        </w:rPr>
        <w:t>"Updated key={0} with content={1}"</w:t>
      </w:r>
      <w:r w:rsidRPr="00F65FA5">
        <w:rPr>
          <w:rFonts w:ascii="Consolas" w:hAnsi="Consolas" w:cs="Consolas"/>
          <w:color w:val="000000"/>
          <w:sz w:val="19"/>
          <w:szCs w:val="19"/>
        </w:rPr>
        <w:t>, key, content);</w:t>
      </w:r>
    </w:p>
    <w:p w:rsidR="00F65FA5" w:rsidRPr="00F65FA5" w:rsidRDefault="00F65FA5" w:rsidP="00F65FA5">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F65FA5">
        <w:rPr>
          <w:rFonts w:ascii="Consolas" w:hAnsi="Consolas" w:cs="Consolas"/>
          <w:color w:val="000000"/>
          <w:sz w:val="19"/>
          <w:szCs w:val="19"/>
        </w:rPr>
        <w:t xml:space="preserve">        }</w:t>
      </w:r>
    </w:p>
    <w:p w:rsidR="005818BC" w:rsidRDefault="00F65FA5" w:rsidP="00F65FA5">
      <w:pPr>
        <w:shd w:val="clear" w:color="auto" w:fill="DBE5F1" w:themeFill="accent1" w:themeFillTint="33"/>
      </w:pPr>
      <w:r w:rsidRPr="00F65FA5">
        <w:rPr>
          <w:rFonts w:ascii="Consolas" w:hAnsi="Consolas" w:cs="Consolas"/>
          <w:color w:val="000000"/>
          <w:sz w:val="19"/>
          <w:szCs w:val="19"/>
        </w:rPr>
        <w:t xml:space="preserve">    }</w:t>
      </w:r>
    </w:p>
    <w:p w:rsidR="00F65FA5" w:rsidRDefault="00F65FA5" w:rsidP="005818BC"/>
    <w:p w:rsidR="00F65FA5" w:rsidRDefault="00F65FA5" w:rsidP="00F65FA5">
      <w:pPr>
        <w:pStyle w:val="Heading1"/>
      </w:pPr>
      <w:r>
        <w:t>Delete the role created</w:t>
      </w:r>
    </w:p>
    <w:p w:rsidR="005D44EC" w:rsidRPr="005D44EC" w:rsidRDefault="005D44EC" w:rsidP="005D44EC">
      <w:r>
        <w:t xml:space="preserve">Again, you will not be doing </w:t>
      </w:r>
      <w:r w:rsidR="00F3508F">
        <w:t xml:space="preserve">the following </w:t>
      </w:r>
      <w:r>
        <w:t>in your mobile app. This is only for automation. Also</w:t>
      </w:r>
      <w:r w:rsidR="00F3508F">
        <w:t>,</w:t>
      </w:r>
      <w:r>
        <w:t xml:space="preserve"> </w:t>
      </w:r>
      <w:r w:rsidR="00F3508F">
        <w:t xml:space="preserve"> note </w:t>
      </w:r>
      <w:r>
        <w:t>that you need real AWS credentials to create and delete the role.</w:t>
      </w:r>
    </w:p>
    <w:p w:rsidR="00F65FA5" w:rsidRPr="00F65FA5" w:rsidRDefault="00F65FA5" w:rsidP="00F65FA5">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F65FA5">
        <w:rPr>
          <w:rFonts w:ascii="Consolas" w:hAnsi="Consolas" w:cs="Consolas"/>
          <w:color w:val="000000"/>
          <w:sz w:val="19"/>
          <w:szCs w:val="19"/>
          <w:shd w:val="clear" w:color="auto" w:fill="DBE5F1" w:themeFill="accent1" w:themeFillTint="33"/>
        </w:rPr>
        <w:t xml:space="preserve">   </w:t>
      </w:r>
      <w:r w:rsidRPr="00F65FA5">
        <w:rPr>
          <w:rFonts w:ascii="Consolas" w:hAnsi="Consolas" w:cs="Consolas"/>
          <w:color w:val="000000"/>
          <w:sz w:val="19"/>
          <w:szCs w:val="19"/>
        </w:rPr>
        <w:t xml:space="preserve"> </w:t>
      </w:r>
      <w:r w:rsidRPr="00F65FA5">
        <w:rPr>
          <w:rFonts w:ascii="Consolas" w:hAnsi="Consolas" w:cs="Consolas"/>
          <w:color w:val="2B91AF"/>
          <w:sz w:val="19"/>
          <w:szCs w:val="19"/>
        </w:rPr>
        <w:t>DeleteRolePolicyResponse</w:t>
      </w:r>
      <w:r w:rsidRPr="00F65FA5">
        <w:rPr>
          <w:rFonts w:ascii="Consolas" w:hAnsi="Consolas" w:cs="Consolas"/>
          <w:color w:val="000000"/>
          <w:sz w:val="19"/>
          <w:szCs w:val="19"/>
        </w:rPr>
        <w:t xml:space="preserve"> deleteRolePolicyResponse = iamClient.DeleteRolePolicy(</w:t>
      </w:r>
      <w:r w:rsidRPr="00F65FA5">
        <w:rPr>
          <w:rFonts w:ascii="Consolas" w:hAnsi="Consolas" w:cs="Consolas"/>
          <w:color w:val="0000FF"/>
          <w:sz w:val="19"/>
          <w:szCs w:val="19"/>
        </w:rPr>
        <w:t>new</w:t>
      </w:r>
      <w:r w:rsidRPr="00F65FA5">
        <w:rPr>
          <w:rFonts w:ascii="Consolas" w:hAnsi="Consolas" w:cs="Consolas"/>
          <w:color w:val="000000"/>
          <w:sz w:val="19"/>
          <w:szCs w:val="19"/>
        </w:rPr>
        <w:t xml:space="preserve"> </w:t>
      </w:r>
      <w:r w:rsidRPr="00F65FA5">
        <w:rPr>
          <w:rFonts w:ascii="Consolas" w:hAnsi="Consolas" w:cs="Consolas"/>
          <w:color w:val="2B91AF"/>
          <w:sz w:val="19"/>
          <w:szCs w:val="19"/>
        </w:rPr>
        <w:t>DeleteRolePolicyRequest</w:t>
      </w:r>
    </w:p>
    <w:p w:rsidR="00F65FA5" w:rsidRPr="00F65FA5" w:rsidRDefault="00F65FA5" w:rsidP="00F65FA5">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F65FA5">
        <w:rPr>
          <w:rFonts w:ascii="Consolas" w:hAnsi="Consolas" w:cs="Consolas"/>
          <w:color w:val="000000"/>
          <w:sz w:val="19"/>
          <w:szCs w:val="19"/>
        </w:rPr>
        <w:t xml:space="preserve">    {</w:t>
      </w:r>
    </w:p>
    <w:p w:rsidR="00F65FA5" w:rsidRPr="00F65FA5" w:rsidRDefault="00F65FA5" w:rsidP="00F65FA5">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F65FA5">
        <w:rPr>
          <w:rFonts w:ascii="Consolas" w:hAnsi="Consolas" w:cs="Consolas"/>
          <w:color w:val="000000"/>
          <w:sz w:val="19"/>
          <w:szCs w:val="19"/>
        </w:rPr>
        <w:t xml:space="preserve">        PolicyName = </w:t>
      </w:r>
      <w:r w:rsidRPr="00F65FA5">
        <w:rPr>
          <w:rFonts w:ascii="Consolas" w:hAnsi="Consolas" w:cs="Consolas"/>
          <w:color w:val="A31515"/>
          <w:sz w:val="19"/>
          <w:szCs w:val="19"/>
        </w:rPr>
        <w:t>"federationtestrole-rolepolicy"</w:t>
      </w:r>
      <w:r w:rsidRPr="00F65FA5">
        <w:rPr>
          <w:rFonts w:ascii="Consolas" w:hAnsi="Consolas" w:cs="Consolas"/>
          <w:color w:val="000000"/>
          <w:sz w:val="19"/>
          <w:szCs w:val="19"/>
        </w:rPr>
        <w:t>,</w:t>
      </w:r>
    </w:p>
    <w:p w:rsidR="00F65FA5" w:rsidRPr="00F65FA5" w:rsidRDefault="00F65FA5" w:rsidP="00F65FA5">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F65FA5">
        <w:rPr>
          <w:rFonts w:ascii="Consolas" w:hAnsi="Consolas" w:cs="Consolas"/>
          <w:color w:val="000000"/>
          <w:sz w:val="19"/>
          <w:szCs w:val="19"/>
        </w:rPr>
        <w:t xml:space="preserve">        RoleName = </w:t>
      </w:r>
      <w:r w:rsidRPr="00F65FA5">
        <w:rPr>
          <w:rFonts w:ascii="Consolas" w:hAnsi="Consolas" w:cs="Consolas"/>
          <w:color w:val="A31515"/>
          <w:sz w:val="19"/>
          <w:szCs w:val="19"/>
        </w:rPr>
        <w:t>"federationtestrole"</w:t>
      </w:r>
    </w:p>
    <w:p w:rsidR="00F65FA5" w:rsidRPr="00F65FA5" w:rsidRDefault="00F65FA5" w:rsidP="00F65FA5">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F65FA5">
        <w:rPr>
          <w:rFonts w:ascii="Consolas" w:hAnsi="Consolas" w:cs="Consolas"/>
          <w:color w:val="000000"/>
          <w:sz w:val="19"/>
          <w:szCs w:val="19"/>
        </w:rPr>
        <w:t xml:space="preserve">    });</w:t>
      </w:r>
    </w:p>
    <w:p w:rsidR="00F65FA5" w:rsidRPr="00F65FA5" w:rsidRDefault="00F65FA5" w:rsidP="00F65FA5">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F65FA5" w:rsidRPr="00F65FA5" w:rsidRDefault="00F65FA5" w:rsidP="00F65FA5">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F65FA5">
        <w:rPr>
          <w:rFonts w:ascii="Consolas" w:hAnsi="Consolas" w:cs="Consolas"/>
          <w:color w:val="000000"/>
          <w:sz w:val="19"/>
          <w:szCs w:val="19"/>
        </w:rPr>
        <w:t xml:space="preserve">    </w:t>
      </w:r>
      <w:r w:rsidRPr="00F65FA5">
        <w:rPr>
          <w:rFonts w:ascii="Consolas" w:hAnsi="Consolas" w:cs="Consolas"/>
          <w:color w:val="2B91AF"/>
          <w:sz w:val="19"/>
          <w:szCs w:val="19"/>
        </w:rPr>
        <w:t>DeleteRoleResponse</w:t>
      </w:r>
      <w:r w:rsidRPr="00F65FA5">
        <w:rPr>
          <w:rFonts w:ascii="Consolas" w:hAnsi="Consolas" w:cs="Consolas"/>
          <w:color w:val="000000"/>
          <w:sz w:val="19"/>
          <w:szCs w:val="19"/>
        </w:rPr>
        <w:t xml:space="preserve"> deleteRoleResponse = iamClient.DeleteRole(</w:t>
      </w:r>
      <w:r w:rsidRPr="00F65FA5">
        <w:rPr>
          <w:rFonts w:ascii="Consolas" w:hAnsi="Consolas" w:cs="Consolas"/>
          <w:color w:val="0000FF"/>
          <w:sz w:val="19"/>
          <w:szCs w:val="19"/>
        </w:rPr>
        <w:t>new</w:t>
      </w:r>
      <w:r w:rsidRPr="00F65FA5">
        <w:rPr>
          <w:rFonts w:ascii="Consolas" w:hAnsi="Consolas" w:cs="Consolas"/>
          <w:color w:val="000000"/>
          <w:sz w:val="19"/>
          <w:szCs w:val="19"/>
        </w:rPr>
        <w:t xml:space="preserve"> </w:t>
      </w:r>
      <w:r w:rsidRPr="00F65FA5">
        <w:rPr>
          <w:rFonts w:ascii="Consolas" w:hAnsi="Consolas" w:cs="Consolas"/>
          <w:color w:val="2B91AF"/>
          <w:sz w:val="19"/>
          <w:szCs w:val="19"/>
        </w:rPr>
        <w:t>DeleteRoleRequest</w:t>
      </w:r>
    </w:p>
    <w:p w:rsidR="00F65FA5" w:rsidRPr="00F65FA5" w:rsidRDefault="00F65FA5" w:rsidP="00F65FA5">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F65FA5">
        <w:rPr>
          <w:rFonts w:ascii="Consolas" w:hAnsi="Consolas" w:cs="Consolas"/>
          <w:color w:val="000000"/>
          <w:sz w:val="19"/>
          <w:szCs w:val="19"/>
        </w:rPr>
        <w:t xml:space="preserve">    {</w:t>
      </w:r>
    </w:p>
    <w:p w:rsidR="00F65FA5" w:rsidRPr="00F65FA5" w:rsidRDefault="00F65FA5" w:rsidP="00F65FA5">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F65FA5">
        <w:rPr>
          <w:rFonts w:ascii="Consolas" w:hAnsi="Consolas" w:cs="Consolas"/>
          <w:color w:val="000000"/>
          <w:sz w:val="19"/>
          <w:szCs w:val="19"/>
        </w:rPr>
        <w:t xml:space="preserve">        RoleName = </w:t>
      </w:r>
      <w:r w:rsidRPr="00F65FA5">
        <w:rPr>
          <w:rFonts w:ascii="Consolas" w:hAnsi="Consolas" w:cs="Consolas"/>
          <w:color w:val="A31515"/>
          <w:sz w:val="19"/>
          <w:szCs w:val="19"/>
        </w:rPr>
        <w:t>"federationtestrole"</w:t>
      </w:r>
    </w:p>
    <w:p w:rsidR="00F65FA5" w:rsidRPr="00F65FA5" w:rsidRDefault="00F65FA5" w:rsidP="00F65FA5">
      <w:pPr>
        <w:shd w:val="clear" w:color="auto" w:fill="DBE5F1" w:themeFill="accent1" w:themeFillTint="33"/>
      </w:pPr>
      <w:r w:rsidRPr="00F65FA5">
        <w:rPr>
          <w:rFonts w:ascii="Consolas" w:hAnsi="Consolas" w:cs="Consolas"/>
          <w:color w:val="000000"/>
          <w:sz w:val="19"/>
          <w:szCs w:val="19"/>
        </w:rPr>
        <w:t xml:space="preserve">    });</w:t>
      </w:r>
    </w:p>
    <w:p w:rsidR="00F65FA5" w:rsidRPr="006035D9" w:rsidRDefault="00F65FA5" w:rsidP="00F65FA5"/>
    <w:p w:rsidR="006035D9" w:rsidRDefault="006035D9" w:rsidP="006035D9">
      <w:pPr>
        <w:pStyle w:val="Heading1"/>
      </w:pPr>
      <w:r>
        <w:t>Registering an app with Facebook</w:t>
      </w:r>
    </w:p>
    <w:p w:rsidR="006035D9" w:rsidRDefault="0023162F" w:rsidP="006035D9">
      <w:r>
        <w:t xml:space="preserve">Create an app at </w:t>
      </w:r>
      <w:hyperlink r:id="rId11" w:history="1">
        <w:r w:rsidRPr="00452218">
          <w:rPr>
            <w:rStyle w:val="Hyperlink"/>
          </w:rPr>
          <w:t>https://developers.facebook.com/</w:t>
        </w:r>
      </w:hyperlink>
      <w:r>
        <w:t xml:space="preserve"> by providing a name and category. Once the app is created</w:t>
      </w:r>
      <w:r w:rsidR="00F3508F">
        <w:t>,</w:t>
      </w:r>
      <w:r>
        <w:t xml:space="preserve"> note down the 15 digit App Id, we will need it later.</w:t>
      </w:r>
    </w:p>
    <w:p w:rsidR="0023162F" w:rsidRDefault="00F529A9" w:rsidP="006035D9">
      <w:r>
        <w:t xml:space="preserve">Facebook exposed a nice </w:t>
      </w:r>
      <w:hyperlink r:id="rId12" w:history="1">
        <w:r w:rsidR="009B6426">
          <w:rPr>
            <w:rStyle w:val="Hyperlink"/>
          </w:rPr>
          <w:t>way</w:t>
        </w:r>
      </w:hyperlink>
      <w:r>
        <w:t xml:space="preserve"> to manually get the token, very handy during development.</w:t>
      </w:r>
      <w:r w:rsidR="006B4801">
        <w:t xml:space="preserve"> Also</w:t>
      </w:r>
      <w:r w:rsidR="00F3508F">
        <w:t>,</w:t>
      </w:r>
      <w:r w:rsidR="006B4801">
        <w:t xml:space="preserve"> find the Web Identity Federation link from the references, this is very helpful as you develop/debug your app.</w:t>
      </w:r>
    </w:p>
    <w:p w:rsidR="003909FD" w:rsidRPr="006035D9" w:rsidRDefault="003909FD" w:rsidP="006035D9"/>
    <w:p w:rsidR="00B21222" w:rsidRDefault="004E7A87" w:rsidP="004E7A87">
      <w:pPr>
        <w:pStyle w:val="Heading1"/>
      </w:pPr>
      <w:r>
        <w:t>References</w:t>
      </w:r>
    </w:p>
    <w:p w:rsidR="001C7400" w:rsidRDefault="0086432F" w:rsidP="001C7400">
      <w:pPr>
        <w:pStyle w:val="ListParagraph"/>
        <w:numPr>
          <w:ilvl w:val="0"/>
          <w:numId w:val="32"/>
        </w:numPr>
      </w:pPr>
      <w:hyperlink r:id="rId13" w:history="1">
        <w:r w:rsidR="001C7400" w:rsidRPr="001C7400">
          <w:rPr>
            <w:rStyle w:val="Hyperlink"/>
          </w:rPr>
          <w:t>Scenarios for Granting Temporary Access</w:t>
        </w:r>
      </w:hyperlink>
    </w:p>
    <w:p w:rsidR="001C7400" w:rsidRDefault="0086432F" w:rsidP="001C7400">
      <w:pPr>
        <w:pStyle w:val="ListParagraph"/>
        <w:numPr>
          <w:ilvl w:val="0"/>
          <w:numId w:val="32"/>
        </w:numPr>
      </w:pPr>
      <w:hyperlink r:id="rId14" w:history="1">
        <w:r w:rsidR="001C7400" w:rsidRPr="00AA4A7D">
          <w:rPr>
            <w:rStyle w:val="Hyperlink"/>
          </w:rPr>
          <w:t>Creating Temporary Security Credentials</w:t>
        </w:r>
      </w:hyperlink>
    </w:p>
    <w:p w:rsidR="004E7A87" w:rsidRDefault="0086432F" w:rsidP="004E7A87">
      <w:pPr>
        <w:pStyle w:val="ListParagraph"/>
        <w:numPr>
          <w:ilvl w:val="0"/>
          <w:numId w:val="32"/>
        </w:numPr>
      </w:pPr>
      <w:hyperlink r:id="rId15" w:history="1">
        <w:r w:rsidR="004E7A87" w:rsidRPr="00220DB2">
          <w:rPr>
            <w:rStyle w:val="Hyperlink"/>
          </w:rPr>
          <w:t>Sample Identity provider blog</w:t>
        </w:r>
      </w:hyperlink>
    </w:p>
    <w:p w:rsidR="003909FD" w:rsidRDefault="0086432F" w:rsidP="004E7A87">
      <w:pPr>
        <w:pStyle w:val="ListParagraph"/>
        <w:numPr>
          <w:ilvl w:val="0"/>
          <w:numId w:val="32"/>
        </w:numPr>
      </w:pPr>
      <w:hyperlink r:id="rId16" w:history="1">
        <w:r w:rsidR="003909FD" w:rsidRPr="003909FD">
          <w:rPr>
            <w:rStyle w:val="Hyperlink"/>
          </w:rPr>
          <w:t>Web Identity Federatio</w:t>
        </w:r>
        <w:r w:rsidR="006B4801">
          <w:rPr>
            <w:rStyle w:val="Hyperlink"/>
          </w:rPr>
          <w:t>n Playground</w:t>
        </w:r>
      </w:hyperlink>
    </w:p>
    <w:p w:rsidR="00AA4A7D" w:rsidRDefault="0086432F" w:rsidP="00AA4A7D">
      <w:pPr>
        <w:pStyle w:val="ListParagraph"/>
        <w:numPr>
          <w:ilvl w:val="0"/>
          <w:numId w:val="32"/>
        </w:numPr>
      </w:pPr>
      <w:hyperlink r:id="rId17" w:history="1">
        <w:r w:rsidR="00AA4A7D" w:rsidRPr="00AA4A7D">
          <w:rPr>
            <w:rStyle w:val="Hyperlink"/>
          </w:rPr>
          <w:t>Facebook login workflow</w:t>
        </w:r>
      </w:hyperlink>
    </w:p>
    <w:p w:rsidR="000554B1" w:rsidRDefault="000554B1" w:rsidP="000554B1"/>
    <w:p w:rsidR="000554B1" w:rsidRDefault="000554B1" w:rsidP="000554B1">
      <w:r>
        <w:t xml:space="preserve">You can find the </w:t>
      </w:r>
      <w:r w:rsidR="00B86B3C">
        <w:t xml:space="preserve">code </w:t>
      </w:r>
      <w:r>
        <w:t xml:space="preserve">under </w:t>
      </w:r>
      <w:r w:rsidR="00B86B3C">
        <w:t>“</w:t>
      </w:r>
      <w:r>
        <w:t>AWS</w:t>
      </w:r>
      <w:r w:rsidR="00B86B3C">
        <w:t>\AWS CSharp Test”</w:t>
      </w:r>
      <w:r>
        <w:t xml:space="preserve"> folder </w:t>
      </w:r>
      <w:r w:rsidR="00362DDE">
        <w:t xml:space="preserve">at </w:t>
      </w:r>
      <w:hyperlink r:id="rId18" w:history="1">
        <w:r w:rsidRPr="00EF3589">
          <w:rPr>
            <w:rStyle w:val="Hyperlink"/>
          </w:rPr>
          <w:t>https://github.com/padisetty/Samples</w:t>
        </w:r>
      </w:hyperlink>
      <w:r>
        <w:t xml:space="preserve">. </w:t>
      </w:r>
    </w:p>
    <w:p w:rsidR="000554B1" w:rsidRPr="0055482E" w:rsidRDefault="000554B1" w:rsidP="000554B1"/>
    <w:bookmarkEnd w:id="1"/>
    <w:p w:rsidR="00A42652" w:rsidRDefault="00A42652" w:rsidP="007F205F">
      <w:pPr>
        <w:pStyle w:val="NoSpacing"/>
      </w:pPr>
      <w:r>
        <w:t>Explore &amp; Enjoy!</w:t>
      </w:r>
    </w:p>
    <w:p w:rsidR="007F205F" w:rsidRDefault="007F205F" w:rsidP="007F205F">
      <w:pPr>
        <w:pStyle w:val="NoSpacing"/>
      </w:pPr>
      <w:r>
        <w:t>/Siva</w:t>
      </w:r>
    </w:p>
    <w:sectPr w:rsidR="007F205F" w:rsidSect="00015B88">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32F" w:rsidRDefault="0086432F" w:rsidP="00C65C9A">
      <w:r>
        <w:separator/>
      </w:r>
    </w:p>
  </w:endnote>
  <w:endnote w:type="continuationSeparator" w:id="0">
    <w:p w:rsidR="0086432F" w:rsidRDefault="0086432F" w:rsidP="00C65C9A">
      <w:r>
        <w:continuationSeparator/>
      </w:r>
    </w:p>
  </w:endnote>
  <w:endnote w:type="continuationNotice" w:id="1">
    <w:p w:rsidR="0086432F" w:rsidRDefault="008643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A22" w:rsidRDefault="00964A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A1A" w:rsidRPr="004C6570" w:rsidRDefault="001E1A1A" w:rsidP="004C6570">
    <w:pPr>
      <w:ind w:right="260"/>
      <w:jc w:val="center"/>
      <w:rPr>
        <w:color w:val="0F243E" w:themeColor="text2" w:themeShade="80"/>
        <w:sz w:val="26"/>
        <w:szCs w:val="26"/>
      </w:rPr>
    </w:pPr>
    <w:del w:id="2" w:author="Author">
      <w:r w:rsidDel="00964A22">
        <w:rPr>
          <w:noProof/>
          <w:color w:val="1F497D" w:themeColor="text2"/>
          <w:sz w:val="26"/>
          <w:szCs w:val="26"/>
        </w:rPr>
        <mc:AlternateContent>
          <mc:Choice Requires="wps">
            <w:drawing>
              <wp:anchor distT="0" distB="0" distL="114300" distR="114300" simplePos="0" relativeHeight="251658240" behindDoc="0" locked="0" layoutInCell="1" allowOverlap="1" wp14:anchorId="5B7DF2E6" wp14:editId="09DC4417">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1A1A" w:rsidRDefault="001E1A1A">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964A22">
                              <w:rPr>
                                <w:noProof/>
                                <w:color w:val="0F243E" w:themeColor="text2" w:themeShade="80"/>
                                <w:sz w:val="26"/>
                                <w:szCs w:val="26"/>
                              </w:rPr>
                              <w:t>4</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5B7DF2E6" id="_x0000_t202" coordsize="21600,21600" o:spt="202" path="m,l,21600r21600,l21600,xe">
                <v:stroke joinstyle="miter"/>
                <v:path gradientshapeok="t" o:connecttype="rect"/>
              </v:shapetype>
              <v:shape id="Text Box 49" o:spid="_x0000_s1026" type="#_x0000_t202" style="position:absolute;left:0;text-align:left;margin-left:0;margin-top:0;width:30.6pt;height:24.65pt;z-index:251658240;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1E1A1A" w:rsidRDefault="001E1A1A">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964A22">
                        <w:rPr>
                          <w:noProof/>
                          <w:color w:val="0F243E" w:themeColor="text2" w:themeShade="80"/>
                          <w:sz w:val="26"/>
                          <w:szCs w:val="26"/>
                        </w:rPr>
                        <w:t>4</w:t>
                      </w:r>
                      <w:r>
                        <w:rPr>
                          <w:color w:val="0F243E" w:themeColor="text2" w:themeShade="80"/>
                          <w:sz w:val="26"/>
                          <w:szCs w:val="26"/>
                        </w:rPr>
                        <w:fldChar w:fldCharType="end"/>
                      </w:r>
                    </w:p>
                  </w:txbxContent>
                </v:textbox>
                <w10:wrap anchorx="page" anchory="page"/>
              </v:shape>
            </w:pict>
          </mc:Fallback>
        </mc:AlternateContent>
      </w:r>
      <w:r w:rsidR="00B30D03" w:rsidDel="00964A22">
        <w:rPr>
          <w:noProof/>
          <w:color w:val="1F497D" w:themeColor="text2"/>
          <w:sz w:val="26"/>
          <w:szCs w:val="26"/>
        </w:rPr>
        <w:delText>Siva’s Blog</w:delText>
      </w:r>
    </w:del>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A1A" w:rsidRPr="00015B88" w:rsidRDefault="001017FA" w:rsidP="00015B88">
    <w:pPr>
      <w:pStyle w:val="Footer"/>
      <w:jc w:val="center"/>
      <w:rPr>
        <w:b/>
      </w:rPr>
    </w:pPr>
    <w:del w:id="4" w:author="Author">
      <w:r w:rsidDel="00964A22">
        <w:rPr>
          <w:b/>
        </w:rPr>
        <w:delText>Siva’s Blog</w:delText>
      </w:r>
    </w:del>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32F" w:rsidRDefault="0086432F" w:rsidP="00C65C9A">
      <w:r>
        <w:separator/>
      </w:r>
    </w:p>
  </w:footnote>
  <w:footnote w:type="continuationSeparator" w:id="0">
    <w:p w:rsidR="0086432F" w:rsidRDefault="0086432F" w:rsidP="00C65C9A">
      <w:r>
        <w:continuationSeparator/>
      </w:r>
    </w:p>
  </w:footnote>
  <w:footnote w:type="continuationNotice" w:id="1">
    <w:p w:rsidR="0086432F" w:rsidRDefault="0086432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A22" w:rsidRDefault="00964A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A22" w:rsidRDefault="00964A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A1A" w:rsidRDefault="001E1A1A">
    <w:pPr>
      <w:pStyle w:val="Header"/>
    </w:pPr>
    <w:del w:id="3" w:author="Author">
      <w:r w:rsidDel="00964A22">
        <w:tab/>
      </w:r>
    </w:de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48871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C74117"/>
    <w:multiLevelType w:val="hybridMultilevel"/>
    <w:tmpl w:val="842882A0"/>
    <w:lvl w:ilvl="0" w:tplc="9E861FBC">
      <w:start w:val="1"/>
      <w:numFmt w:val="bullet"/>
      <w:lvlText w:val="•"/>
      <w:lvlJc w:val="left"/>
      <w:pPr>
        <w:tabs>
          <w:tab w:val="num" w:pos="720"/>
        </w:tabs>
        <w:ind w:left="720" w:hanging="360"/>
      </w:pPr>
      <w:rPr>
        <w:rFonts w:ascii="Arial" w:hAnsi="Arial" w:hint="default"/>
      </w:rPr>
    </w:lvl>
    <w:lvl w:ilvl="1" w:tplc="D980A192" w:tentative="1">
      <w:start w:val="1"/>
      <w:numFmt w:val="bullet"/>
      <w:lvlText w:val="•"/>
      <w:lvlJc w:val="left"/>
      <w:pPr>
        <w:tabs>
          <w:tab w:val="num" w:pos="1440"/>
        </w:tabs>
        <w:ind w:left="1440" w:hanging="360"/>
      </w:pPr>
      <w:rPr>
        <w:rFonts w:ascii="Arial" w:hAnsi="Arial" w:hint="default"/>
      </w:rPr>
    </w:lvl>
    <w:lvl w:ilvl="2" w:tplc="CC9E4FD2" w:tentative="1">
      <w:start w:val="1"/>
      <w:numFmt w:val="bullet"/>
      <w:lvlText w:val="•"/>
      <w:lvlJc w:val="left"/>
      <w:pPr>
        <w:tabs>
          <w:tab w:val="num" w:pos="2160"/>
        </w:tabs>
        <w:ind w:left="2160" w:hanging="360"/>
      </w:pPr>
      <w:rPr>
        <w:rFonts w:ascii="Arial" w:hAnsi="Arial" w:hint="default"/>
      </w:rPr>
    </w:lvl>
    <w:lvl w:ilvl="3" w:tplc="7B26062E" w:tentative="1">
      <w:start w:val="1"/>
      <w:numFmt w:val="bullet"/>
      <w:lvlText w:val="•"/>
      <w:lvlJc w:val="left"/>
      <w:pPr>
        <w:tabs>
          <w:tab w:val="num" w:pos="2880"/>
        </w:tabs>
        <w:ind w:left="2880" w:hanging="360"/>
      </w:pPr>
      <w:rPr>
        <w:rFonts w:ascii="Arial" w:hAnsi="Arial" w:hint="default"/>
      </w:rPr>
    </w:lvl>
    <w:lvl w:ilvl="4" w:tplc="95C4E894" w:tentative="1">
      <w:start w:val="1"/>
      <w:numFmt w:val="bullet"/>
      <w:lvlText w:val="•"/>
      <w:lvlJc w:val="left"/>
      <w:pPr>
        <w:tabs>
          <w:tab w:val="num" w:pos="3600"/>
        </w:tabs>
        <w:ind w:left="3600" w:hanging="360"/>
      </w:pPr>
      <w:rPr>
        <w:rFonts w:ascii="Arial" w:hAnsi="Arial" w:hint="default"/>
      </w:rPr>
    </w:lvl>
    <w:lvl w:ilvl="5" w:tplc="2C983E86" w:tentative="1">
      <w:start w:val="1"/>
      <w:numFmt w:val="bullet"/>
      <w:lvlText w:val="•"/>
      <w:lvlJc w:val="left"/>
      <w:pPr>
        <w:tabs>
          <w:tab w:val="num" w:pos="4320"/>
        </w:tabs>
        <w:ind w:left="4320" w:hanging="360"/>
      </w:pPr>
      <w:rPr>
        <w:rFonts w:ascii="Arial" w:hAnsi="Arial" w:hint="default"/>
      </w:rPr>
    </w:lvl>
    <w:lvl w:ilvl="6" w:tplc="F3D2653E" w:tentative="1">
      <w:start w:val="1"/>
      <w:numFmt w:val="bullet"/>
      <w:lvlText w:val="•"/>
      <w:lvlJc w:val="left"/>
      <w:pPr>
        <w:tabs>
          <w:tab w:val="num" w:pos="5040"/>
        </w:tabs>
        <w:ind w:left="5040" w:hanging="360"/>
      </w:pPr>
      <w:rPr>
        <w:rFonts w:ascii="Arial" w:hAnsi="Arial" w:hint="default"/>
      </w:rPr>
    </w:lvl>
    <w:lvl w:ilvl="7" w:tplc="8884A5FE" w:tentative="1">
      <w:start w:val="1"/>
      <w:numFmt w:val="bullet"/>
      <w:lvlText w:val="•"/>
      <w:lvlJc w:val="left"/>
      <w:pPr>
        <w:tabs>
          <w:tab w:val="num" w:pos="5760"/>
        </w:tabs>
        <w:ind w:left="5760" w:hanging="360"/>
      </w:pPr>
      <w:rPr>
        <w:rFonts w:ascii="Arial" w:hAnsi="Arial" w:hint="default"/>
      </w:rPr>
    </w:lvl>
    <w:lvl w:ilvl="8" w:tplc="A32086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E95E5D"/>
    <w:multiLevelType w:val="hybridMultilevel"/>
    <w:tmpl w:val="DE28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D4FA6"/>
    <w:multiLevelType w:val="hybridMultilevel"/>
    <w:tmpl w:val="D11E28F4"/>
    <w:lvl w:ilvl="0" w:tplc="61AC83EA">
      <w:start w:val="1"/>
      <w:numFmt w:val="bullet"/>
      <w:lvlText w:val="•"/>
      <w:lvlJc w:val="left"/>
      <w:pPr>
        <w:tabs>
          <w:tab w:val="num" w:pos="720"/>
        </w:tabs>
        <w:ind w:left="720" w:hanging="360"/>
      </w:pPr>
      <w:rPr>
        <w:rFonts w:ascii="Arial" w:hAnsi="Arial" w:hint="default"/>
      </w:rPr>
    </w:lvl>
    <w:lvl w:ilvl="1" w:tplc="0C743398" w:tentative="1">
      <w:start w:val="1"/>
      <w:numFmt w:val="bullet"/>
      <w:lvlText w:val="•"/>
      <w:lvlJc w:val="left"/>
      <w:pPr>
        <w:tabs>
          <w:tab w:val="num" w:pos="1440"/>
        </w:tabs>
        <w:ind w:left="1440" w:hanging="360"/>
      </w:pPr>
      <w:rPr>
        <w:rFonts w:ascii="Arial" w:hAnsi="Arial" w:hint="default"/>
      </w:rPr>
    </w:lvl>
    <w:lvl w:ilvl="2" w:tplc="D76E5504" w:tentative="1">
      <w:start w:val="1"/>
      <w:numFmt w:val="bullet"/>
      <w:lvlText w:val="•"/>
      <w:lvlJc w:val="left"/>
      <w:pPr>
        <w:tabs>
          <w:tab w:val="num" w:pos="2160"/>
        </w:tabs>
        <w:ind w:left="2160" w:hanging="360"/>
      </w:pPr>
      <w:rPr>
        <w:rFonts w:ascii="Arial" w:hAnsi="Arial" w:hint="default"/>
      </w:rPr>
    </w:lvl>
    <w:lvl w:ilvl="3" w:tplc="E3AA9F1C" w:tentative="1">
      <w:start w:val="1"/>
      <w:numFmt w:val="bullet"/>
      <w:lvlText w:val="•"/>
      <w:lvlJc w:val="left"/>
      <w:pPr>
        <w:tabs>
          <w:tab w:val="num" w:pos="2880"/>
        </w:tabs>
        <w:ind w:left="2880" w:hanging="360"/>
      </w:pPr>
      <w:rPr>
        <w:rFonts w:ascii="Arial" w:hAnsi="Arial" w:hint="default"/>
      </w:rPr>
    </w:lvl>
    <w:lvl w:ilvl="4" w:tplc="9A3A36F6" w:tentative="1">
      <w:start w:val="1"/>
      <w:numFmt w:val="bullet"/>
      <w:lvlText w:val="•"/>
      <w:lvlJc w:val="left"/>
      <w:pPr>
        <w:tabs>
          <w:tab w:val="num" w:pos="3600"/>
        </w:tabs>
        <w:ind w:left="3600" w:hanging="360"/>
      </w:pPr>
      <w:rPr>
        <w:rFonts w:ascii="Arial" w:hAnsi="Arial" w:hint="default"/>
      </w:rPr>
    </w:lvl>
    <w:lvl w:ilvl="5" w:tplc="D17E73A0" w:tentative="1">
      <w:start w:val="1"/>
      <w:numFmt w:val="bullet"/>
      <w:lvlText w:val="•"/>
      <w:lvlJc w:val="left"/>
      <w:pPr>
        <w:tabs>
          <w:tab w:val="num" w:pos="4320"/>
        </w:tabs>
        <w:ind w:left="4320" w:hanging="360"/>
      </w:pPr>
      <w:rPr>
        <w:rFonts w:ascii="Arial" w:hAnsi="Arial" w:hint="default"/>
      </w:rPr>
    </w:lvl>
    <w:lvl w:ilvl="6" w:tplc="1EDC580A" w:tentative="1">
      <w:start w:val="1"/>
      <w:numFmt w:val="bullet"/>
      <w:lvlText w:val="•"/>
      <w:lvlJc w:val="left"/>
      <w:pPr>
        <w:tabs>
          <w:tab w:val="num" w:pos="5040"/>
        </w:tabs>
        <w:ind w:left="5040" w:hanging="360"/>
      </w:pPr>
      <w:rPr>
        <w:rFonts w:ascii="Arial" w:hAnsi="Arial" w:hint="default"/>
      </w:rPr>
    </w:lvl>
    <w:lvl w:ilvl="7" w:tplc="02C6DA22" w:tentative="1">
      <w:start w:val="1"/>
      <w:numFmt w:val="bullet"/>
      <w:lvlText w:val="•"/>
      <w:lvlJc w:val="left"/>
      <w:pPr>
        <w:tabs>
          <w:tab w:val="num" w:pos="5760"/>
        </w:tabs>
        <w:ind w:left="5760" w:hanging="360"/>
      </w:pPr>
      <w:rPr>
        <w:rFonts w:ascii="Arial" w:hAnsi="Arial" w:hint="default"/>
      </w:rPr>
    </w:lvl>
    <w:lvl w:ilvl="8" w:tplc="F40AC90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966154"/>
    <w:multiLevelType w:val="hybridMultilevel"/>
    <w:tmpl w:val="2C9E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83796"/>
    <w:multiLevelType w:val="hybridMultilevel"/>
    <w:tmpl w:val="5330B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BD2620"/>
    <w:multiLevelType w:val="hybridMultilevel"/>
    <w:tmpl w:val="22F8EF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990C97"/>
    <w:multiLevelType w:val="hybridMultilevel"/>
    <w:tmpl w:val="7706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33A8E"/>
    <w:multiLevelType w:val="hybridMultilevel"/>
    <w:tmpl w:val="2BE66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112202"/>
    <w:multiLevelType w:val="hybridMultilevel"/>
    <w:tmpl w:val="D374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E3F4C"/>
    <w:multiLevelType w:val="hybridMultilevel"/>
    <w:tmpl w:val="0D864090"/>
    <w:lvl w:ilvl="0" w:tplc="617AE73E">
      <w:start w:val="1"/>
      <w:numFmt w:val="bullet"/>
      <w:pStyle w:val="DataPoint"/>
      <w:lvlText w:val=""/>
      <w:lvlJc w:val="left"/>
      <w:pPr>
        <w:ind w:left="720" w:hanging="360"/>
      </w:pPr>
      <w:rPr>
        <w:rFonts w:ascii="Symbol" w:hAnsi="Symbol" w:hint="default"/>
      </w:rPr>
    </w:lvl>
    <w:lvl w:ilvl="1" w:tplc="CAA6C35E">
      <w:start w:val="1"/>
      <w:numFmt w:val="bullet"/>
      <w:pStyle w:val="MyQuote"/>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53F4B5F"/>
    <w:multiLevelType w:val="hybridMultilevel"/>
    <w:tmpl w:val="7F1E1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9D9540A"/>
    <w:multiLevelType w:val="hybridMultilevel"/>
    <w:tmpl w:val="AAB09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E052D2"/>
    <w:multiLevelType w:val="hybridMultilevel"/>
    <w:tmpl w:val="21BCA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E43BFF"/>
    <w:multiLevelType w:val="hybridMultilevel"/>
    <w:tmpl w:val="E3C4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86B3A"/>
    <w:multiLevelType w:val="hybridMultilevel"/>
    <w:tmpl w:val="AA7E2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DA44A75"/>
    <w:multiLevelType w:val="hybridMultilevel"/>
    <w:tmpl w:val="632AE2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4B525C"/>
    <w:multiLevelType w:val="hybridMultilevel"/>
    <w:tmpl w:val="B6AC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6E16D1"/>
    <w:multiLevelType w:val="hybridMultilevel"/>
    <w:tmpl w:val="9BD83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A60323"/>
    <w:multiLevelType w:val="hybridMultilevel"/>
    <w:tmpl w:val="E5045C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E46703"/>
    <w:multiLevelType w:val="hybridMultilevel"/>
    <w:tmpl w:val="439AB8DC"/>
    <w:lvl w:ilvl="0" w:tplc="44B09FEA">
      <w:start w:val="1"/>
      <w:numFmt w:val="bullet"/>
      <w:lvlText w:val="•"/>
      <w:lvlJc w:val="left"/>
      <w:pPr>
        <w:tabs>
          <w:tab w:val="num" w:pos="720"/>
        </w:tabs>
        <w:ind w:left="720" w:hanging="360"/>
      </w:pPr>
      <w:rPr>
        <w:rFonts w:ascii="Arial" w:hAnsi="Arial" w:hint="default"/>
      </w:rPr>
    </w:lvl>
    <w:lvl w:ilvl="1" w:tplc="4B22B48A" w:tentative="1">
      <w:start w:val="1"/>
      <w:numFmt w:val="bullet"/>
      <w:lvlText w:val="•"/>
      <w:lvlJc w:val="left"/>
      <w:pPr>
        <w:tabs>
          <w:tab w:val="num" w:pos="1440"/>
        </w:tabs>
        <w:ind w:left="1440" w:hanging="360"/>
      </w:pPr>
      <w:rPr>
        <w:rFonts w:ascii="Arial" w:hAnsi="Arial" w:hint="default"/>
      </w:rPr>
    </w:lvl>
    <w:lvl w:ilvl="2" w:tplc="B3986786" w:tentative="1">
      <w:start w:val="1"/>
      <w:numFmt w:val="bullet"/>
      <w:lvlText w:val="•"/>
      <w:lvlJc w:val="left"/>
      <w:pPr>
        <w:tabs>
          <w:tab w:val="num" w:pos="2160"/>
        </w:tabs>
        <w:ind w:left="2160" w:hanging="360"/>
      </w:pPr>
      <w:rPr>
        <w:rFonts w:ascii="Arial" w:hAnsi="Arial" w:hint="default"/>
      </w:rPr>
    </w:lvl>
    <w:lvl w:ilvl="3" w:tplc="E5FE0482" w:tentative="1">
      <w:start w:val="1"/>
      <w:numFmt w:val="bullet"/>
      <w:lvlText w:val="•"/>
      <w:lvlJc w:val="left"/>
      <w:pPr>
        <w:tabs>
          <w:tab w:val="num" w:pos="2880"/>
        </w:tabs>
        <w:ind w:left="2880" w:hanging="360"/>
      </w:pPr>
      <w:rPr>
        <w:rFonts w:ascii="Arial" w:hAnsi="Arial" w:hint="default"/>
      </w:rPr>
    </w:lvl>
    <w:lvl w:ilvl="4" w:tplc="6DE429E8" w:tentative="1">
      <w:start w:val="1"/>
      <w:numFmt w:val="bullet"/>
      <w:lvlText w:val="•"/>
      <w:lvlJc w:val="left"/>
      <w:pPr>
        <w:tabs>
          <w:tab w:val="num" w:pos="3600"/>
        </w:tabs>
        <w:ind w:left="3600" w:hanging="360"/>
      </w:pPr>
      <w:rPr>
        <w:rFonts w:ascii="Arial" w:hAnsi="Arial" w:hint="default"/>
      </w:rPr>
    </w:lvl>
    <w:lvl w:ilvl="5" w:tplc="18143766" w:tentative="1">
      <w:start w:val="1"/>
      <w:numFmt w:val="bullet"/>
      <w:lvlText w:val="•"/>
      <w:lvlJc w:val="left"/>
      <w:pPr>
        <w:tabs>
          <w:tab w:val="num" w:pos="4320"/>
        </w:tabs>
        <w:ind w:left="4320" w:hanging="360"/>
      </w:pPr>
      <w:rPr>
        <w:rFonts w:ascii="Arial" w:hAnsi="Arial" w:hint="default"/>
      </w:rPr>
    </w:lvl>
    <w:lvl w:ilvl="6" w:tplc="C8BEA8B2" w:tentative="1">
      <w:start w:val="1"/>
      <w:numFmt w:val="bullet"/>
      <w:lvlText w:val="•"/>
      <w:lvlJc w:val="left"/>
      <w:pPr>
        <w:tabs>
          <w:tab w:val="num" w:pos="5040"/>
        </w:tabs>
        <w:ind w:left="5040" w:hanging="360"/>
      </w:pPr>
      <w:rPr>
        <w:rFonts w:ascii="Arial" w:hAnsi="Arial" w:hint="default"/>
      </w:rPr>
    </w:lvl>
    <w:lvl w:ilvl="7" w:tplc="538ED5AA" w:tentative="1">
      <w:start w:val="1"/>
      <w:numFmt w:val="bullet"/>
      <w:lvlText w:val="•"/>
      <w:lvlJc w:val="left"/>
      <w:pPr>
        <w:tabs>
          <w:tab w:val="num" w:pos="5760"/>
        </w:tabs>
        <w:ind w:left="5760" w:hanging="360"/>
      </w:pPr>
      <w:rPr>
        <w:rFonts w:ascii="Arial" w:hAnsi="Arial" w:hint="default"/>
      </w:rPr>
    </w:lvl>
    <w:lvl w:ilvl="8" w:tplc="52E6CD0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B867B1A"/>
    <w:multiLevelType w:val="hybridMultilevel"/>
    <w:tmpl w:val="E3C00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CDA6F87"/>
    <w:multiLevelType w:val="hybridMultilevel"/>
    <w:tmpl w:val="B55C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BD1AF5"/>
    <w:multiLevelType w:val="hybridMultilevel"/>
    <w:tmpl w:val="BD5E4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821213"/>
    <w:multiLevelType w:val="hybridMultilevel"/>
    <w:tmpl w:val="1D94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11470B"/>
    <w:multiLevelType w:val="hybridMultilevel"/>
    <w:tmpl w:val="47E46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112045"/>
    <w:multiLevelType w:val="hybridMultilevel"/>
    <w:tmpl w:val="E6EA47E0"/>
    <w:lvl w:ilvl="0" w:tplc="450ADE5E">
      <w:start w:val="1"/>
      <w:numFmt w:val="bullet"/>
      <w:lvlText w:val="•"/>
      <w:lvlJc w:val="left"/>
      <w:pPr>
        <w:tabs>
          <w:tab w:val="num" w:pos="720"/>
        </w:tabs>
        <w:ind w:left="720" w:hanging="360"/>
      </w:pPr>
      <w:rPr>
        <w:rFonts w:ascii="Arial" w:hAnsi="Arial" w:hint="default"/>
      </w:rPr>
    </w:lvl>
    <w:lvl w:ilvl="1" w:tplc="6D583EF8" w:tentative="1">
      <w:start w:val="1"/>
      <w:numFmt w:val="bullet"/>
      <w:lvlText w:val="•"/>
      <w:lvlJc w:val="left"/>
      <w:pPr>
        <w:tabs>
          <w:tab w:val="num" w:pos="1440"/>
        </w:tabs>
        <w:ind w:left="1440" w:hanging="360"/>
      </w:pPr>
      <w:rPr>
        <w:rFonts w:ascii="Arial" w:hAnsi="Arial" w:hint="default"/>
      </w:rPr>
    </w:lvl>
    <w:lvl w:ilvl="2" w:tplc="17903F3C" w:tentative="1">
      <w:start w:val="1"/>
      <w:numFmt w:val="bullet"/>
      <w:lvlText w:val="•"/>
      <w:lvlJc w:val="left"/>
      <w:pPr>
        <w:tabs>
          <w:tab w:val="num" w:pos="2160"/>
        </w:tabs>
        <w:ind w:left="2160" w:hanging="360"/>
      </w:pPr>
      <w:rPr>
        <w:rFonts w:ascii="Arial" w:hAnsi="Arial" w:hint="default"/>
      </w:rPr>
    </w:lvl>
    <w:lvl w:ilvl="3" w:tplc="578891F6" w:tentative="1">
      <w:start w:val="1"/>
      <w:numFmt w:val="bullet"/>
      <w:lvlText w:val="•"/>
      <w:lvlJc w:val="left"/>
      <w:pPr>
        <w:tabs>
          <w:tab w:val="num" w:pos="2880"/>
        </w:tabs>
        <w:ind w:left="2880" w:hanging="360"/>
      </w:pPr>
      <w:rPr>
        <w:rFonts w:ascii="Arial" w:hAnsi="Arial" w:hint="default"/>
      </w:rPr>
    </w:lvl>
    <w:lvl w:ilvl="4" w:tplc="2E46777C" w:tentative="1">
      <w:start w:val="1"/>
      <w:numFmt w:val="bullet"/>
      <w:lvlText w:val="•"/>
      <w:lvlJc w:val="left"/>
      <w:pPr>
        <w:tabs>
          <w:tab w:val="num" w:pos="3600"/>
        </w:tabs>
        <w:ind w:left="3600" w:hanging="360"/>
      </w:pPr>
      <w:rPr>
        <w:rFonts w:ascii="Arial" w:hAnsi="Arial" w:hint="default"/>
      </w:rPr>
    </w:lvl>
    <w:lvl w:ilvl="5" w:tplc="6AA0E9D6" w:tentative="1">
      <w:start w:val="1"/>
      <w:numFmt w:val="bullet"/>
      <w:lvlText w:val="•"/>
      <w:lvlJc w:val="left"/>
      <w:pPr>
        <w:tabs>
          <w:tab w:val="num" w:pos="4320"/>
        </w:tabs>
        <w:ind w:left="4320" w:hanging="360"/>
      </w:pPr>
      <w:rPr>
        <w:rFonts w:ascii="Arial" w:hAnsi="Arial" w:hint="default"/>
      </w:rPr>
    </w:lvl>
    <w:lvl w:ilvl="6" w:tplc="36920732" w:tentative="1">
      <w:start w:val="1"/>
      <w:numFmt w:val="bullet"/>
      <w:lvlText w:val="•"/>
      <w:lvlJc w:val="left"/>
      <w:pPr>
        <w:tabs>
          <w:tab w:val="num" w:pos="5040"/>
        </w:tabs>
        <w:ind w:left="5040" w:hanging="360"/>
      </w:pPr>
      <w:rPr>
        <w:rFonts w:ascii="Arial" w:hAnsi="Arial" w:hint="default"/>
      </w:rPr>
    </w:lvl>
    <w:lvl w:ilvl="7" w:tplc="86284D36" w:tentative="1">
      <w:start w:val="1"/>
      <w:numFmt w:val="bullet"/>
      <w:lvlText w:val="•"/>
      <w:lvlJc w:val="left"/>
      <w:pPr>
        <w:tabs>
          <w:tab w:val="num" w:pos="5760"/>
        </w:tabs>
        <w:ind w:left="5760" w:hanging="360"/>
      </w:pPr>
      <w:rPr>
        <w:rFonts w:ascii="Arial" w:hAnsi="Arial" w:hint="default"/>
      </w:rPr>
    </w:lvl>
    <w:lvl w:ilvl="8" w:tplc="7942449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84022A0"/>
    <w:multiLevelType w:val="hybridMultilevel"/>
    <w:tmpl w:val="256E4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8D050EA"/>
    <w:multiLevelType w:val="multilevel"/>
    <w:tmpl w:val="7FDCA1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6CD20518"/>
    <w:multiLevelType w:val="hybridMultilevel"/>
    <w:tmpl w:val="3ACAB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1B44B6E"/>
    <w:multiLevelType w:val="hybridMultilevel"/>
    <w:tmpl w:val="036A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E239C8"/>
    <w:multiLevelType w:val="hybridMultilevel"/>
    <w:tmpl w:val="C21E9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146FFE"/>
    <w:multiLevelType w:val="hybridMultilevel"/>
    <w:tmpl w:val="7CAE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8"/>
  </w:num>
  <w:num w:numId="4">
    <w:abstractNumId w:val="14"/>
  </w:num>
  <w:num w:numId="5">
    <w:abstractNumId w:val="23"/>
  </w:num>
  <w:num w:numId="6">
    <w:abstractNumId w:val="22"/>
  </w:num>
  <w:num w:numId="7">
    <w:abstractNumId w:val="17"/>
  </w:num>
  <w:num w:numId="8">
    <w:abstractNumId w:val="32"/>
  </w:num>
  <w:num w:numId="9">
    <w:abstractNumId w:val="4"/>
  </w:num>
  <w:num w:numId="10">
    <w:abstractNumId w:val="25"/>
  </w:num>
  <w:num w:numId="11">
    <w:abstractNumId w:val="5"/>
  </w:num>
  <w:num w:numId="12">
    <w:abstractNumId w:val="2"/>
  </w:num>
  <w:num w:numId="13">
    <w:abstractNumId w:val="30"/>
  </w:num>
  <w:num w:numId="14">
    <w:abstractNumId w:val="9"/>
  </w:num>
  <w:num w:numId="15">
    <w:abstractNumId w:val="24"/>
  </w:num>
  <w:num w:numId="16">
    <w:abstractNumId w:val="7"/>
  </w:num>
  <w:num w:numId="17">
    <w:abstractNumId w:val="20"/>
  </w:num>
  <w:num w:numId="18">
    <w:abstractNumId w:val="26"/>
  </w:num>
  <w:num w:numId="19">
    <w:abstractNumId w:val="3"/>
  </w:num>
  <w:num w:numId="20">
    <w:abstractNumId w:val="1"/>
  </w:num>
  <w:num w:numId="21">
    <w:abstractNumId w:val="11"/>
  </w:num>
  <w:num w:numId="22">
    <w:abstractNumId w:val="13"/>
  </w:num>
  <w:num w:numId="23">
    <w:abstractNumId w:val="18"/>
  </w:num>
  <w:num w:numId="24">
    <w:abstractNumId w:val="12"/>
  </w:num>
  <w:num w:numId="25">
    <w:abstractNumId w:val="31"/>
  </w:num>
  <w:num w:numId="26">
    <w:abstractNumId w:val="29"/>
  </w:num>
  <w:num w:numId="27">
    <w:abstractNumId w:val="15"/>
  </w:num>
  <w:num w:numId="28">
    <w:abstractNumId w:val="16"/>
  </w:num>
  <w:num w:numId="29">
    <w:abstractNumId w:val="8"/>
  </w:num>
  <w:num w:numId="30">
    <w:abstractNumId w:val="6"/>
  </w:num>
  <w:num w:numId="31">
    <w:abstractNumId w:val="19"/>
  </w:num>
  <w:num w:numId="32">
    <w:abstractNumId w:val="27"/>
  </w:num>
  <w:num w:numId="33">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removePersonalInformation/>
  <w:removeDateAndTime/>
  <w:bordersDoNotSurroundHeader/>
  <w:bordersDoNotSurroundFooter/>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4034E9"/>
    <w:rsid w:val="00000D4A"/>
    <w:rsid w:val="000019B3"/>
    <w:rsid w:val="000029ED"/>
    <w:rsid w:val="00003E73"/>
    <w:rsid w:val="00004A8B"/>
    <w:rsid w:val="00004E76"/>
    <w:rsid w:val="000050D0"/>
    <w:rsid w:val="0000587B"/>
    <w:rsid w:val="00005AAC"/>
    <w:rsid w:val="000113C0"/>
    <w:rsid w:val="00013197"/>
    <w:rsid w:val="00013A25"/>
    <w:rsid w:val="00013BBC"/>
    <w:rsid w:val="000140AA"/>
    <w:rsid w:val="00014FF0"/>
    <w:rsid w:val="000157F4"/>
    <w:rsid w:val="00015B88"/>
    <w:rsid w:val="000164CF"/>
    <w:rsid w:val="00016540"/>
    <w:rsid w:val="00021861"/>
    <w:rsid w:val="00022E99"/>
    <w:rsid w:val="0002318F"/>
    <w:rsid w:val="00023FFF"/>
    <w:rsid w:val="00025B03"/>
    <w:rsid w:val="00025EBE"/>
    <w:rsid w:val="00026C8B"/>
    <w:rsid w:val="0002723F"/>
    <w:rsid w:val="000275EE"/>
    <w:rsid w:val="0002768A"/>
    <w:rsid w:val="00031C4D"/>
    <w:rsid w:val="00031C5E"/>
    <w:rsid w:val="0003388A"/>
    <w:rsid w:val="0003393C"/>
    <w:rsid w:val="00033F4D"/>
    <w:rsid w:val="00034711"/>
    <w:rsid w:val="00035D53"/>
    <w:rsid w:val="0004086C"/>
    <w:rsid w:val="00040EEB"/>
    <w:rsid w:val="00041286"/>
    <w:rsid w:val="0004271B"/>
    <w:rsid w:val="000433FB"/>
    <w:rsid w:val="000458D5"/>
    <w:rsid w:val="00045B39"/>
    <w:rsid w:val="0005190B"/>
    <w:rsid w:val="00051AFD"/>
    <w:rsid w:val="00051B2E"/>
    <w:rsid w:val="00053AC1"/>
    <w:rsid w:val="000545D1"/>
    <w:rsid w:val="0005489D"/>
    <w:rsid w:val="000550E8"/>
    <w:rsid w:val="00055138"/>
    <w:rsid w:val="00055466"/>
    <w:rsid w:val="000554B1"/>
    <w:rsid w:val="000561B8"/>
    <w:rsid w:val="0005726F"/>
    <w:rsid w:val="0005796F"/>
    <w:rsid w:val="00057E66"/>
    <w:rsid w:val="00060C64"/>
    <w:rsid w:val="00061014"/>
    <w:rsid w:val="00063499"/>
    <w:rsid w:val="000639C5"/>
    <w:rsid w:val="00066F44"/>
    <w:rsid w:val="000712C3"/>
    <w:rsid w:val="000730BE"/>
    <w:rsid w:val="00074A0B"/>
    <w:rsid w:val="00074C62"/>
    <w:rsid w:val="000762C1"/>
    <w:rsid w:val="00077E7F"/>
    <w:rsid w:val="00080F89"/>
    <w:rsid w:val="0008176C"/>
    <w:rsid w:val="000825F5"/>
    <w:rsid w:val="00082A61"/>
    <w:rsid w:val="00082E55"/>
    <w:rsid w:val="00085CC9"/>
    <w:rsid w:val="000860DC"/>
    <w:rsid w:val="00086572"/>
    <w:rsid w:val="00087484"/>
    <w:rsid w:val="00087704"/>
    <w:rsid w:val="00087F64"/>
    <w:rsid w:val="0009026F"/>
    <w:rsid w:val="000922C8"/>
    <w:rsid w:val="00092595"/>
    <w:rsid w:val="000978CD"/>
    <w:rsid w:val="000A0465"/>
    <w:rsid w:val="000A15D0"/>
    <w:rsid w:val="000A36A8"/>
    <w:rsid w:val="000A3ED6"/>
    <w:rsid w:val="000A4769"/>
    <w:rsid w:val="000A5669"/>
    <w:rsid w:val="000A71D1"/>
    <w:rsid w:val="000B01E2"/>
    <w:rsid w:val="000B07EA"/>
    <w:rsid w:val="000B26A4"/>
    <w:rsid w:val="000B30A5"/>
    <w:rsid w:val="000B4BBF"/>
    <w:rsid w:val="000B4E1D"/>
    <w:rsid w:val="000B7400"/>
    <w:rsid w:val="000B7A05"/>
    <w:rsid w:val="000C10CD"/>
    <w:rsid w:val="000C25F8"/>
    <w:rsid w:val="000C3123"/>
    <w:rsid w:val="000C3D0B"/>
    <w:rsid w:val="000C4064"/>
    <w:rsid w:val="000C49FC"/>
    <w:rsid w:val="000C5AA4"/>
    <w:rsid w:val="000C6575"/>
    <w:rsid w:val="000C7D81"/>
    <w:rsid w:val="000D01E4"/>
    <w:rsid w:val="000D29F4"/>
    <w:rsid w:val="000D3039"/>
    <w:rsid w:val="000D3856"/>
    <w:rsid w:val="000D407F"/>
    <w:rsid w:val="000D7CF6"/>
    <w:rsid w:val="000E0359"/>
    <w:rsid w:val="000E07D2"/>
    <w:rsid w:val="000E1A05"/>
    <w:rsid w:val="000E1FF3"/>
    <w:rsid w:val="000E20C6"/>
    <w:rsid w:val="000E2D21"/>
    <w:rsid w:val="000E2EB5"/>
    <w:rsid w:val="000E3E84"/>
    <w:rsid w:val="000E3E9C"/>
    <w:rsid w:val="000E4F19"/>
    <w:rsid w:val="000E5169"/>
    <w:rsid w:val="000E5A16"/>
    <w:rsid w:val="000E6622"/>
    <w:rsid w:val="000E767D"/>
    <w:rsid w:val="000F05D9"/>
    <w:rsid w:val="000F104D"/>
    <w:rsid w:val="000F1C5A"/>
    <w:rsid w:val="000F1F16"/>
    <w:rsid w:val="000F24CB"/>
    <w:rsid w:val="000F2995"/>
    <w:rsid w:val="000F2F98"/>
    <w:rsid w:val="000F39D8"/>
    <w:rsid w:val="000F425F"/>
    <w:rsid w:val="000F5739"/>
    <w:rsid w:val="000F5BD5"/>
    <w:rsid w:val="000F7A41"/>
    <w:rsid w:val="0010016F"/>
    <w:rsid w:val="00101537"/>
    <w:rsid w:val="001017FA"/>
    <w:rsid w:val="00102328"/>
    <w:rsid w:val="001030A1"/>
    <w:rsid w:val="00103ABD"/>
    <w:rsid w:val="00104134"/>
    <w:rsid w:val="001041A6"/>
    <w:rsid w:val="00105EBA"/>
    <w:rsid w:val="00106045"/>
    <w:rsid w:val="001061F4"/>
    <w:rsid w:val="001144E3"/>
    <w:rsid w:val="00116D06"/>
    <w:rsid w:val="00117464"/>
    <w:rsid w:val="0012402E"/>
    <w:rsid w:val="001307C4"/>
    <w:rsid w:val="00132AEA"/>
    <w:rsid w:val="00132E57"/>
    <w:rsid w:val="00133396"/>
    <w:rsid w:val="00134B8C"/>
    <w:rsid w:val="00135455"/>
    <w:rsid w:val="00135911"/>
    <w:rsid w:val="00137FE3"/>
    <w:rsid w:val="0014037F"/>
    <w:rsid w:val="00140A5E"/>
    <w:rsid w:val="001413E8"/>
    <w:rsid w:val="0014222C"/>
    <w:rsid w:val="00142461"/>
    <w:rsid w:val="00142523"/>
    <w:rsid w:val="00142EED"/>
    <w:rsid w:val="0014361C"/>
    <w:rsid w:val="0014389F"/>
    <w:rsid w:val="00144943"/>
    <w:rsid w:val="00144B9E"/>
    <w:rsid w:val="0014694E"/>
    <w:rsid w:val="0015079E"/>
    <w:rsid w:val="00152A55"/>
    <w:rsid w:val="00153032"/>
    <w:rsid w:val="00153105"/>
    <w:rsid w:val="00153ABD"/>
    <w:rsid w:val="001545EB"/>
    <w:rsid w:val="00154CE5"/>
    <w:rsid w:val="001553E0"/>
    <w:rsid w:val="00156A47"/>
    <w:rsid w:val="00156CA7"/>
    <w:rsid w:val="00160C82"/>
    <w:rsid w:val="0016191A"/>
    <w:rsid w:val="001625FC"/>
    <w:rsid w:val="0016306A"/>
    <w:rsid w:val="001632A5"/>
    <w:rsid w:val="00163849"/>
    <w:rsid w:val="001646B8"/>
    <w:rsid w:val="0016487F"/>
    <w:rsid w:val="0016488B"/>
    <w:rsid w:val="001657D6"/>
    <w:rsid w:val="0016606E"/>
    <w:rsid w:val="001671DC"/>
    <w:rsid w:val="00167514"/>
    <w:rsid w:val="0016798D"/>
    <w:rsid w:val="0017063A"/>
    <w:rsid w:val="0017204F"/>
    <w:rsid w:val="00172BE6"/>
    <w:rsid w:val="0018114E"/>
    <w:rsid w:val="00182FF4"/>
    <w:rsid w:val="001830F6"/>
    <w:rsid w:val="00183DDF"/>
    <w:rsid w:val="001859F1"/>
    <w:rsid w:val="001863D2"/>
    <w:rsid w:val="00186F33"/>
    <w:rsid w:val="0019152A"/>
    <w:rsid w:val="00191C83"/>
    <w:rsid w:val="00192E38"/>
    <w:rsid w:val="0019346A"/>
    <w:rsid w:val="00193FD1"/>
    <w:rsid w:val="00194500"/>
    <w:rsid w:val="00194E69"/>
    <w:rsid w:val="00196ACB"/>
    <w:rsid w:val="00196FA0"/>
    <w:rsid w:val="001A087F"/>
    <w:rsid w:val="001A0C47"/>
    <w:rsid w:val="001A1ED7"/>
    <w:rsid w:val="001A289A"/>
    <w:rsid w:val="001A3162"/>
    <w:rsid w:val="001A435D"/>
    <w:rsid w:val="001A57ED"/>
    <w:rsid w:val="001A5BC9"/>
    <w:rsid w:val="001A7913"/>
    <w:rsid w:val="001B38CF"/>
    <w:rsid w:val="001B4301"/>
    <w:rsid w:val="001B4D1C"/>
    <w:rsid w:val="001B5633"/>
    <w:rsid w:val="001B59A0"/>
    <w:rsid w:val="001B7314"/>
    <w:rsid w:val="001B737C"/>
    <w:rsid w:val="001B7B4D"/>
    <w:rsid w:val="001C1F4C"/>
    <w:rsid w:val="001C28D4"/>
    <w:rsid w:val="001C3E43"/>
    <w:rsid w:val="001C43DC"/>
    <w:rsid w:val="001C4604"/>
    <w:rsid w:val="001C5DF2"/>
    <w:rsid w:val="001C5EC3"/>
    <w:rsid w:val="001C5F5D"/>
    <w:rsid w:val="001C673F"/>
    <w:rsid w:val="001C7400"/>
    <w:rsid w:val="001C798A"/>
    <w:rsid w:val="001D09FE"/>
    <w:rsid w:val="001D1F04"/>
    <w:rsid w:val="001D2609"/>
    <w:rsid w:val="001D2CCB"/>
    <w:rsid w:val="001D38AD"/>
    <w:rsid w:val="001D47D8"/>
    <w:rsid w:val="001D6784"/>
    <w:rsid w:val="001D6F13"/>
    <w:rsid w:val="001D7F20"/>
    <w:rsid w:val="001E0BB5"/>
    <w:rsid w:val="001E0CCC"/>
    <w:rsid w:val="001E1A1A"/>
    <w:rsid w:val="001E1D2F"/>
    <w:rsid w:val="001E1F7A"/>
    <w:rsid w:val="001E2C80"/>
    <w:rsid w:val="001E309F"/>
    <w:rsid w:val="001E35B6"/>
    <w:rsid w:val="001E452A"/>
    <w:rsid w:val="001E5DF7"/>
    <w:rsid w:val="001E6375"/>
    <w:rsid w:val="001E63B8"/>
    <w:rsid w:val="001E7E89"/>
    <w:rsid w:val="001F1806"/>
    <w:rsid w:val="001F3D6E"/>
    <w:rsid w:val="001F4410"/>
    <w:rsid w:val="001F5FA0"/>
    <w:rsid w:val="001F6ED7"/>
    <w:rsid w:val="001F7571"/>
    <w:rsid w:val="0020144E"/>
    <w:rsid w:val="002022B5"/>
    <w:rsid w:val="002024F3"/>
    <w:rsid w:val="00204982"/>
    <w:rsid w:val="00205BA4"/>
    <w:rsid w:val="0020654E"/>
    <w:rsid w:val="00207722"/>
    <w:rsid w:val="00210BE9"/>
    <w:rsid w:val="0021132B"/>
    <w:rsid w:val="00212706"/>
    <w:rsid w:val="00213216"/>
    <w:rsid w:val="00215675"/>
    <w:rsid w:val="00215CAF"/>
    <w:rsid w:val="00217E58"/>
    <w:rsid w:val="00220DB2"/>
    <w:rsid w:val="00220DF8"/>
    <w:rsid w:val="00220FF3"/>
    <w:rsid w:val="002210D8"/>
    <w:rsid w:val="0022155A"/>
    <w:rsid w:val="002224F1"/>
    <w:rsid w:val="00222965"/>
    <w:rsid w:val="00223BA8"/>
    <w:rsid w:val="00224E04"/>
    <w:rsid w:val="00225A9C"/>
    <w:rsid w:val="00225B09"/>
    <w:rsid w:val="00226A58"/>
    <w:rsid w:val="0022702A"/>
    <w:rsid w:val="002301D2"/>
    <w:rsid w:val="0023162F"/>
    <w:rsid w:val="0023272C"/>
    <w:rsid w:val="00233410"/>
    <w:rsid w:val="00233DD9"/>
    <w:rsid w:val="00234884"/>
    <w:rsid w:val="00235EC1"/>
    <w:rsid w:val="002364D0"/>
    <w:rsid w:val="00237678"/>
    <w:rsid w:val="002378B7"/>
    <w:rsid w:val="002420CD"/>
    <w:rsid w:val="002429D5"/>
    <w:rsid w:val="00244C88"/>
    <w:rsid w:val="00245678"/>
    <w:rsid w:val="00245C88"/>
    <w:rsid w:val="00247889"/>
    <w:rsid w:val="00250580"/>
    <w:rsid w:val="00250E3D"/>
    <w:rsid w:val="00251146"/>
    <w:rsid w:val="00251D3E"/>
    <w:rsid w:val="00252076"/>
    <w:rsid w:val="00253263"/>
    <w:rsid w:val="002537D0"/>
    <w:rsid w:val="0025595E"/>
    <w:rsid w:val="00256037"/>
    <w:rsid w:val="00256CC6"/>
    <w:rsid w:val="00260417"/>
    <w:rsid w:val="0026055E"/>
    <w:rsid w:val="00260836"/>
    <w:rsid w:val="00261968"/>
    <w:rsid w:val="00263599"/>
    <w:rsid w:val="00263C85"/>
    <w:rsid w:val="002659CC"/>
    <w:rsid w:val="00265B8A"/>
    <w:rsid w:val="00271185"/>
    <w:rsid w:val="00272673"/>
    <w:rsid w:val="00272ABF"/>
    <w:rsid w:val="00273403"/>
    <w:rsid w:val="00274250"/>
    <w:rsid w:val="002747E3"/>
    <w:rsid w:val="00276208"/>
    <w:rsid w:val="00276F82"/>
    <w:rsid w:val="0027765B"/>
    <w:rsid w:val="0028216C"/>
    <w:rsid w:val="002823BC"/>
    <w:rsid w:val="00282E58"/>
    <w:rsid w:val="0028366B"/>
    <w:rsid w:val="0028376F"/>
    <w:rsid w:val="00283B5B"/>
    <w:rsid w:val="0028475D"/>
    <w:rsid w:val="00286FD0"/>
    <w:rsid w:val="002937C4"/>
    <w:rsid w:val="00295718"/>
    <w:rsid w:val="0029586C"/>
    <w:rsid w:val="00296024"/>
    <w:rsid w:val="00296CDF"/>
    <w:rsid w:val="00296D09"/>
    <w:rsid w:val="00297903"/>
    <w:rsid w:val="002A04D2"/>
    <w:rsid w:val="002A0E6F"/>
    <w:rsid w:val="002A18DF"/>
    <w:rsid w:val="002A3058"/>
    <w:rsid w:val="002A398A"/>
    <w:rsid w:val="002A4633"/>
    <w:rsid w:val="002A4973"/>
    <w:rsid w:val="002A56B3"/>
    <w:rsid w:val="002A669A"/>
    <w:rsid w:val="002B0FD6"/>
    <w:rsid w:val="002B14FD"/>
    <w:rsid w:val="002B208B"/>
    <w:rsid w:val="002B3FA2"/>
    <w:rsid w:val="002B5C36"/>
    <w:rsid w:val="002B641E"/>
    <w:rsid w:val="002B6A9D"/>
    <w:rsid w:val="002B781D"/>
    <w:rsid w:val="002C000C"/>
    <w:rsid w:val="002C0894"/>
    <w:rsid w:val="002C0A2A"/>
    <w:rsid w:val="002C180F"/>
    <w:rsid w:val="002C1F56"/>
    <w:rsid w:val="002C2D9F"/>
    <w:rsid w:val="002C2DFB"/>
    <w:rsid w:val="002C3269"/>
    <w:rsid w:val="002C3A5F"/>
    <w:rsid w:val="002C601C"/>
    <w:rsid w:val="002C70C5"/>
    <w:rsid w:val="002C719D"/>
    <w:rsid w:val="002D17C4"/>
    <w:rsid w:val="002D1F93"/>
    <w:rsid w:val="002D306B"/>
    <w:rsid w:val="002D4C77"/>
    <w:rsid w:val="002D5416"/>
    <w:rsid w:val="002D6822"/>
    <w:rsid w:val="002D7D8A"/>
    <w:rsid w:val="002E2291"/>
    <w:rsid w:val="002E24CA"/>
    <w:rsid w:val="002E3C7D"/>
    <w:rsid w:val="002E4A27"/>
    <w:rsid w:val="002E4DF5"/>
    <w:rsid w:val="002E53B0"/>
    <w:rsid w:val="002E5C63"/>
    <w:rsid w:val="002E62A4"/>
    <w:rsid w:val="002F0DCD"/>
    <w:rsid w:val="002F1507"/>
    <w:rsid w:val="002F18C1"/>
    <w:rsid w:val="002F520F"/>
    <w:rsid w:val="002F716D"/>
    <w:rsid w:val="002F79C5"/>
    <w:rsid w:val="002F7E66"/>
    <w:rsid w:val="00301801"/>
    <w:rsid w:val="00301C4C"/>
    <w:rsid w:val="00301DBC"/>
    <w:rsid w:val="003026F1"/>
    <w:rsid w:val="00302E91"/>
    <w:rsid w:val="003030F9"/>
    <w:rsid w:val="00307613"/>
    <w:rsid w:val="0031033F"/>
    <w:rsid w:val="00310C9E"/>
    <w:rsid w:val="003114B8"/>
    <w:rsid w:val="0031151C"/>
    <w:rsid w:val="00312337"/>
    <w:rsid w:val="00313B4A"/>
    <w:rsid w:val="00313D21"/>
    <w:rsid w:val="003151E0"/>
    <w:rsid w:val="00315FFF"/>
    <w:rsid w:val="0032003B"/>
    <w:rsid w:val="003216B0"/>
    <w:rsid w:val="00323782"/>
    <w:rsid w:val="0032463A"/>
    <w:rsid w:val="003248D4"/>
    <w:rsid w:val="0032654B"/>
    <w:rsid w:val="00326F29"/>
    <w:rsid w:val="003271CB"/>
    <w:rsid w:val="003273F1"/>
    <w:rsid w:val="00327778"/>
    <w:rsid w:val="00330253"/>
    <w:rsid w:val="003303BC"/>
    <w:rsid w:val="00330E3B"/>
    <w:rsid w:val="003312C4"/>
    <w:rsid w:val="0033399E"/>
    <w:rsid w:val="00333A38"/>
    <w:rsid w:val="00333E0C"/>
    <w:rsid w:val="0033677C"/>
    <w:rsid w:val="00340CDD"/>
    <w:rsid w:val="0034140D"/>
    <w:rsid w:val="003438B3"/>
    <w:rsid w:val="003441FE"/>
    <w:rsid w:val="00344C37"/>
    <w:rsid w:val="003454C8"/>
    <w:rsid w:val="00345CF1"/>
    <w:rsid w:val="003460BA"/>
    <w:rsid w:val="00346BD4"/>
    <w:rsid w:val="0034779F"/>
    <w:rsid w:val="00347860"/>
    <w:rsid w:val="003503DC"/>
    <w:rsid w:val="0035059B"/>
    <w:rsid w:val="00352140"/>
    <w:rsid w:val="003528B2"/>
    <w:rsid w:val="003543B3"/>
    <w:rsid w:val="003547EE"/>
    <w:rsid w:val="00357742"/>
    <w:rsid w:val="00360EBE"/>
    <w:rsid w:val="003613F9"/>
    <w:rsid w:val="00361900"/>
    <w:rsid w:val="003625EA"/>
    <w:rsid w:val="00362DDE"/>
    <w:rsid w:val="003632B7"/>
    <w:rsid w:val="00363EF9"/>
    <w:rsid w:val="00363F18"/>
    <w:rsid w:val="00364825"/>
    <w:rsid w:val="00365494"/>
    <w:rsid w:val="00365F56"/>
    <w:rsid w:val="003673F2"/>
    <w:rsid w:val="00367814"/>
    <w:rsid w:val="0037074D"/>
    <w:rsid w:val="0037099B"/>
    <w:rsid w:val="0037188E"/>
    <w:rsid w:val="00372252"/>
    <w:rsid w:val="0037392A"/>
    <w:rsid w:val="00373C58"/>
    <w:rsid w:val="003746A2"/>
    <w:rsid w:val="003754FC"/>
    <w:rsid w:val="003762CA"/>
    <w:rsid w:val="0038110C"/>
    <w:rsid w:val="00382E84"/>
    <w:rsid w:val="00383C7A"/>
    <w:rsid w:val="00384118"/>
    <w:rsid w:val="00384418"/>
    <w:rsid w:val="00385B40"/>
    <w:rsid w:val="00387C41"/>
    <w:rsid w:val="003909FD"/>
    <w:rsid w:val="00391849"/>
    <w:rsid w:val="003922F7"/>
    <w:rsid w:val="00396D6E"/>
    <w:rsid w:val="003974B7"/>
    <w:rsid w:val="003A143B"/>
    <w:rsid w:val="003A278C"/>
    <w:rsid w:val="003A2AE0"/>
    <w:rsid w:val="003A49F0"/>
    <w:rsid w:val="003A7166"/>
    <w:rsid w:val="003B0B8A"/>
    <w:rsid w:val="003B1E71"/>
    <w:rsid w:val="003B286D"/>
    <w:rsid w:val="003B356A"/>
    <w:rsid w:val="003B4A77"/>
    <w:rsid w:val="003B7929"/>
    <w:rsid w:val="003C018F"/>
    <w:rsid w:val="003C1106"/>
    <w:rsid w:val="003C14B3"/>
    <w:rsid w:val="003C2252"/>
    <w:rsid w:val="003C2783"/>
    <w:rsid w:val="003C3E42"/>
    <w:rsid w:val="003C45BD"/>
    <w:rsid w:val="003C4E04"/>
    <w:rsid w:val="003C5059"/>
    <w:rsid w:val="003C585B"/>
    <w:rsid w:val="003C6C07"/>
    <w:rsid w:val="003D160C"/>
    <w:rsid w:val="003D1872"/>
    <w:rsid w:val="003D23FA"/>
    <w:rsid w:val="003D3A21"/>
    <w:rsid w:val="003D5C81"/>
    <w:rsid w:val="003D7B46"/>
    <w:rsid w:val="003E04DA"/>
    <w:rsid w:val="003E0A8A"/>
    <w:rsid w:val="003E0C10"/>
    <w:rsid w:val="003E0D99"/>
    <w:rsid w:val="003E1468"/>
    <w:rsid w:val="003E26BE"/>
    <w:rsid w:val="003E27D8"/>
    <w:rsid w:val="003E293F"/>
    <w:rsid w:val="003E4A2E"/>
    <w:rsid w:val="003E55A8"/>
    <w:rsid w:val="003F0483"/>
    <w:rsid w:val="003F1945"/>
    <w:rsid w:val="003F19FD"/>
    <w:rsid w:val="003F3004"/>
    <w:rsid w:val="003F30BF"/>
    <w:rsid w:val="003F37C4"/>
    <w:rsid w:val="003F4A77"/>
    <w:rsid w:val="003F5B17"/>
    <w:rsid w:val="003F618B"/>
    <w:rsid w:val="003F6F05"/>
    <w:rsid w:val="003F712E"/>
    <w:rsid w:val="003F7591"/>
    <w:rsid w:val="003F7955"/>
    <w:rsid w:val="003F7CF3"/>
    <w:rsid w:val="004015C5"/>
    <w:rsid w:val="00402F9B"/>
    <w:rsid w:val="004034E9"/>
    <w:rsid w:val="0040510B"/>
    <w:rsid w:val="004057E0"/>
    <w:rsid w:val="004102F3"/>
    <w:rsid w:val="004106C8"/>
    <w:rsid w:val="004149D8"/>
    <w:rsid w:val="0041538E"/>
    <w:rsid w:val="00416410"/>
    <w:rsid w:val="00417145"/>
    <w:rsid w:val="00420204"/>
    <w:rsid w:val="00420474"/>
    <w:rsid w:val="004208FE"/>
    <w:rsid w:val="004215A6"/>
    <w:rsid w:val="004246F5"/>
    <w:rsid w:val="00425303"/>
    <w:rsid w:val="00425B1D"/>
    <w:rsid w:val="00425EB9"/>
    <w:rsid w:val="00426353"/>
    <w:rsid w:val="004263D0"/>
    <w:rsid w:val="0042679F"/>
    <w:rsid w:val="00427365"/>
    <w:rsid w:val="0042771D"/>
    <w:rsid w:val="00427FB9"/>
    <w:rsid w:val="00430AB0"/>
    <w:rsid w:val="00431386"/>
    <w:rsid w:val="0043532A"/>
    <w:rsid w:val="00435706"/>
    <w:rsid w:val="00435A8E"/>
    <w:rsid w:val="004400C7"/>
    <w:rsid w:val="00441073"/>
    <w:rsid w:val="00441BEE"/>
    <w:rsid w:val="004436A5"/>
    <w:rsid w:val="00444CA2"/>
    <w:rsid w:val="00444DF6"/>
    <w:rsid w:val="00445BFB"/>
    <w:rsid w:val="0044606C"/>
    <w:rsid w:val="004462F7"/>
    <w:rsid w:val="00446857"/>
    <w:rsid w:val="00447937"/>
    <w:rsid w:val="0045012F"/>
    <w:rsid w:val="00450D6D"/>
    <w:rsid w:val="004519C4"/>
    <w:rsid w:val="00451F79"/>
    <w:rsid w:val="004524D9"/>
    <w:rsid w:val="00453F82"/>
    <w:rsid w:val="00454634"/>
    <w:rsid w:val="00454A34"/>
    <w:rsid w:val="00455289"/>
    <w:rsid w:val="00455780"/>
    <w:rsid w:val="00455CAC"/>
    <w:rsid w:val="00456CE1"/>
    <w:rsid w:val="00457728"/>
    <w:rsid w:val="00460059"/>
    <w:rsid w:val="0046096F"/>
    <w:rsid w:val="004615E4"/>
    <w:rsid w:val="004620B5"/>
    <w:rsid w:val="004641AB"/>
    <w:rsid w:val="004642AB"/>
    <w:rsid w:val="00464737"/>
    <w:rsid w:val="004652E4"/>
    <w:rsid w:val="00465960"/>
    <w:rsid w:val="00466586"/>
    <w:rsid w:val="00467A50"/>
    <w:rsid w:val="00472B00"/>
    <w:rsid w:val="004735D1"/>
    <w:rsid w:val="00473918"/>
    <w:rsid w:val="00474880"/>
    <w:rsid w:val="00474A35"/>
    <w:rsid w:val="00477E36"/>
    <w:rsid w:val="00480DAE"/>
    <w:rsid w:val="00482A99"/>
    <w:rsid w:val="00484CA5"/>
    <w:rsid w:val="00486AD7"/>
    <w:rsid w:val="00486C1B"/>
    <w:rsid w:val="004874F8"/>
    <w:rsid w:val="0049063E"/>
    <w:rsid w:val="004912DD"/>
    <w:rsid w:val="00491931"/>
    <w:rsid w:val="00491937"/>
    <w:rsid w:val="00491F97"/>
    <w:rsid w:val="0049296A"/>
    <w:rsid w:val="0049463E"/>
    <w:rsid w:val="0049546E"/>
    <w:rsid w:val="004963F6"/>
    <w:rsid w:val="00496BB0"/>
    <w:rsid w:val="0049712C"/>
    <w:rsid w:val="00497663"/>
    <w:rsid w:val="004976AC"/>
    <w:rsid w:val="004979FD"/>
    <w:rsid w:val="004A19A5"/>
    <w:rsid w:val="004A2097"/>
    <w:rsid w:val="004A235D"/>
    <w:rsid w:val="004A5650"/>
    <w:rsid w:val="004A5708"/>
    <w:rsid w:val="004A62D1"/>
    <w:rsid w:val="004B10FD"/>
    <w:rsid w:val="004B1872"/>
    <w:rsid w:val="004B2601"/>
    <w:rsid w:val="004B4C32"/>
    <w:rsid w:val="004B54CC"/>
    <w:rsid w:val="004B5612"/>
    <w:rsid w:val="004B5820"/>
    <w:rsid w:val="004B7EB9"/>
    <w:rsid w:val="004C0585"/>
    <w:rsid w:val="004C0CC2"/>
    <w:rsid w:val="004C1B0F"/>
    <w:rsid w:val="004C2496"/>
    <w:rsid w:val="004C341D"/>
    <w:rsid w:val="004C4445"/>
    <w:rsid w:val="004C6570"/>
    <w:rsid w:val="004C6E06"/>
    <w:rsid w:val="004D0EA0"/>
    <w:rsid w:val="004D40B2"/>
    <w:rsid w:val="004D46F6"/>
    <w:rsid w:val="004D4DE2"/>
    <w:rsid w:val="004D5F90"/>
    <w:rsid w:val="004D66D6"/>
    <w:rsid w:val="004D79C4"/>
    <w:rsid w:val="004E0207"/>
    <w:rsid w:val="004E18F2"/>
    <w:rsid w:val="004E218F"/>
    <w:rsid w:val="004E2452"/>
    <w:rsid w:val="004E2C71"/>
    <w:rsid w:val="004E377B"/>
    <w:rsid w:val="004E3C70"/>
    <w:rsid w:val="004E3E24"/>
    <w:rsid w:val="004E43A7"/>
    <w:rsid w:val="004E4FA1"/>
    <w:rsid w:val="004E7A87"/>
    <w:rsid w:val="004F00F2"/>
    <w:rsid w:val="004F1485"/>
    <w:rsid w:val="004F2825"/>
    <w:rsid w:val="004F319F"/>
    <w:rsid w:val="004F3508"/>
    <w:rsid w:val="004F3B79"/>
    <w:rsid w:val="004F4D14"/>
    <w:rsid w:val="004F7B46"/>
    <w:rsid w:val="00501C24"/>
    <w:rsid w:val="00502146"/>
    <w:rsid w:val="00502355"/>
    <w:rsid w:val="0050236B"/>
    <w:rsid w:val="005027DD"/>
    <w:rsid w:val="00503573"/>
    <w:rsid w:val="00504105"/>
    <w:rsid w:val="00504AC2"/>
    <w:rsid w:val="005055C4"/>
    <w:rsid w:val="0050577C"/>
    <w:rsid w:val="00505A10"/>
    <w:rsid w:val="00507AF2"/>
    <w:rsid w:val="00511A30"/>
    <w:rsid w:val="00512A78"/>
    <w:rsid w:val="00513E9E"/>
    <w:rsid w:val="00516137"/>
    <w:rsid w:val="005162BE"/>
    <w:rsid w:val="0051753C"/>
    <w:rsid w:val="00517671"/>
    <w:rsid w:val="00520319"/>
    <w:rsid w:val="00521160"/>
    <w:rsid w:val="00521182"/>
    <w:rsid w:val="005215D9"/>
    <w:rsid w:val="005220E2"/>
    <w:rsid w:val="00522F08"/>
    <w:rsid w:val="005235A6"/>
    <w:rsid w:val="00523824"/>
    <w:rsid w:val="00523E97"/>
    <w:rsid w:val="0052408D"/>
    <w:rsid w:val="00524579"/>
    <w:rsid w:val="005259ED"/>
    <w:rsid w:val="00530041"/>
    <w:rsid w:val="0053019C"/>
    <w:rsid w:val="00530604"/>
    <w:rsid w:val="00532629"/>
    <w:rsid w:val="0053298C"/>
    <w:rsid w:val="00532BFD"/>
    <w:rsid w:val="00535795"/>
    <w:rsid w:val="00535C62"/>
    <w:rsid w:val="005361D6"/>
    <w:rsid w:val="00537B3F"/>
    <w:rsid w:val="00537DA2"/>
    <w:rsid w:val="00537EB9"/>
    <w:rsid w:val="00537F23"/>
    <w:rsid w:val="0054252D"/>
    <w:rsid w:val="00543CD6"/>
    <w:rsid w:val="00545540"/>
    <w:rsid w:val="00546C23"/>
    <w:rsid w:val="00547E1C"/>
    <w:rsid w:val="0055183B"/>
    <w:rsid w:val="005539E6"/>
    <w:rsid w:val="0055482E"/>
    <w:rsid w:val="005551A0"/>
    <w:rsid w:val="00557C92"/>
    <w:rsid w:val="0056027B"/>
    <w:rsid w:val="00561B85"/>
    <w:rsid w:val="00562F72"/>
    <w:rsid w:val="00564355"/>
    <w:rsid w:val="0056583E"/>
    <w:rsid w:val="00565D30"/>
    <w:rsid w:val="00566B67"/>
    <w:rsid w:val="00570426"/>
    <w:rsid w:val="00570D2A"/>
    <w:rsid w:val="00571DED"/>
    <w:rsid w:val="005734AF"/>
    <w:rsid w:val="00573E8E"/>
    <w:rsid w:val="00576FD9"/>
    <w:rsid w:val="005818BC"/>
    <w:rsid w:val="00581D2B"/>
    <w:rsid w:val="00585694"/>
    <w:rsid w:val="00586EE2"/>
    <w:rsid w:val="00587CFB"/>
    <w:rsid w:val="00590405"/>
    <w:rsid w:val="0059132A"/>
    <w:rsid w:val="0059297A"/>
    <w:rsid w:val="005932AB"/>
    <w:rsid w:val="0059368D"/>
    <w:rsid w:val="00593978"/>
    <w:rsid w:val="00594622"/>
    <w:rsid w:val="00594706"/>
    <w:rsid w:val="00597C43"/>
    <w:rsid w:val="005A24AF"/>
    <w:rsid w:val="005A2C2C"/>
    <w:rsid w:val="005A2EA9"/>
    <w:rsid w:val="005A30F5"/>
    <w:rsid w:val="005A3109"/>
    <w:rsid w:val="005A5643"/>
    <w:rsid w:val="005A5CAA"/>
    <w:rsid w:val="005A62C2"/>
    <w:rsid w:val="005A73FF"/>
    <w:rsid w:val="005A78E4"/>
    <w:rsid w:val="005B377C"/>
    <w:rsid w:val="005B4585"/>
    <w:rsid w:val="005B5C6B"/>
    <w:rsid w:val="005B612C"/>
    <w:rsid w:val="005B6C7E"/>
    <w:rsid w:val="005B792A"/>
    <w:rsid w:val="005C0870"/>
    <w:rsid w:val="005C2DBC"/>
    <w:rsid w:val="005C7FAC"/>
    <w:rsid w:val="005D07E3"/>
    <w:rsid w:val="005D3003"/>
    <w:rsid w:val="005D4387"/>
    <w:rsid w:val="005D448C"/>
    <w:rsid w:val="005D44EC"/>
    <w:rsid w:val="005D48C1"/>
    <w:rsid w:val="005D55BB"/>
    <w:rsid w:val="005D5B0B"/>
    <w:rsid w:val="005E1547"/>
    <w:rsid w:val="005E1CF4"/>
    <w:rsid w:val="005E2DBC"/>
    <w:rsid w:val="005E4A34"/>
    <w:rsid w:val="005E5107"/>
    <w:rsid w:val="005E70EF"/>
    <w:rsid w:val="005E7A4C"/>
    <w:rsid w:val="005F0C1F"/>
    <w:rsid w:val="005F3B01"/>
    <w:rsid w:val="005F4873"/>
    <w:rsid w:val="005F4883"/>
    <w:rsid w:val="006005E0"/>
    <w:rsid w:val="0060141A"/>
    <w:rsid w:val="00602560"/>
    <w:rsid w:val="006027A1"/>
    <w:rsid w:val="006032D1"/>
    <w:rsid w:val="006035D9"/>
    <w:rsid w:val="00606B4D"/>
    <w:rsid w:val="00611DCB"/>
    <w:rsid w:val="00612312"/>
    <w:rsid w:val="00613B8F"/>
    <w:rsid w:val="00613FD6"/>
    <w:rsid w:val="006141A6"/>
    <w:rsid w:val="006141D2"/>
    <w:rsid w:val="006160DE"/>
    <w:rsid w:val="006169FA"/>
    <w:rsid w:val="00620C2B"/>
    <w:rsid w:val="006231AB"/>
    <w:rsid w:val="00627B0A"/>
    <w:rsid w:val="00627D01"/>
    <w:rsid w:val="00627E4A"/>
    <w:rsid w:val="0063010D"/>
    <w:rsid w:val="00630B3E"/>
    <w:rsid w:val="00631CF9"/>
    <w:rsid w:val="006322D7"/>
    <w:rsid w:val="006329C1"/>
    <w:rsid w:val="006341E7"/>
    <w:rsid w:val="006374E0"/>
    <w:rsid w:val="00640FB3"/>
    <w:rsid w:val="006417D9"/>
    <w:rsid w:val="00642210"/>
    <w:rsid w:val="0064323D"/>
    <w:rsid w:val="0064493A"/>
    <w:rsid w:val="00644CA8"/>
    <w:rsid w:val="00645BB5"/>
    <w:rsid w:val="0064672E"/>
    <w:rsid w:val="006472E0"/>
    <w:rsid w:val="00650239"/>
    <w:rsid w:val="00650C48"/>
    <w:rsid w:val="00651036"/>
    <w:rsid w:val="00651C48"/>
    <w:rsid w:val="006524E2"/>
    <w:rsid w:val="006532F9"/>
    <w:rsid w:val="00653535"/>
    <w:rsid w:val="00653C1F"/>
    <w:rsid w:val="00653F37"/>
    <w:rsid w:val="0065446C"/>
    <w:rsid w:val="006557C5"/>
    <w:rsid w:val="00656CFD"/>
    <w:rsid w:val="00656D15"/>
    <w:rsid w:val="00657418"/>
    <w:rsid w:val="00657593"/>
    <w:rsid w:val="00657BA6"/>
    <w:rsid w:val="00657E6C"/>
    <w:rsid w:val="00660E99"/>
    <w:rsid w:val="00661F4D"/>
    <w:rsid w:val="00661FA3"/>
    <w:rsid w:val="0066309F"/>
    <w:rsid w:val="00663EF9"/>
    <w:rsid w:val="00664154"/>
    <w:rsid w:val="00664DD7"/>
    <w:rsid w:val="00665B91"/>
    <w:rsid w:val="00665CB0"/>
    <w:rsid w:val="006674DC"/>
    <w:rsid w:val="00670E25"/>
    <w:rsid w:val="00671385"/>
    <w:rsid w:val="00671E13"/>
    <w:rsid w:val="00673184"/>
    <w:rsid w:val="00673E02"/>
    <w:rsid w:val="00674E49"/>
    <w:rsid w:val="00676362"/>
    <w:rsid w:val="00676E65"/>
    <w:rsid w:val="00677800"/>
    <w:rsid w:val="00680CE4"/>
    <w:rsid w:val="00682897"/>
    <w:rsid w:val="00682924"/>
    <w:rsid w:val="00682EBF"/>
    <w:rsid w:val="006832EC"/>
    <w:rsid w:val="00684055"/>
    <w:rsid w:val="00685F7B"/>
    <w:rsid w:val="006866A8"/>
    <w:rsid w:val="00686FB2"/>
    <w:rsid w:val="006872F8"/>
    <w:rsid w:val="006906CC"/>
    <w:rsid w:val="00690BE1"/>
    <w:rsid w:val="00690D94"/>
    <w:rsid w:val="00692E79"/>
    <w:rsid w:val="00696272"/>
    <w:rsid w:val="0069654E"/>
    <w:rsid w:val="006973A3"/>
    <w:rsid w:val="006A073C"/>
    <w:rsid w:val="006A0875"/>
    <w:rsid w:val="006A1CD8"/>
    <w:rsid w:val="006A4464"/>
    <w:rsid w:val="006A5000"/>
    <w:rsid w:val="006A6854"/>
    <w:rsid w:val="006B0025"/>
    <w:rsid w:val="006B03A5"/>
    <w:rsid w:val="006B0818"/>
    <w:rsid w:val="006B0BF5"/>
    <w:rsid w:val="006B1DD4"/>
    <w:rsid w:val="006B318B"/>
    <w:rsid w:val="006B4801"/>
    <w:rsid w:val="006B4EAB"/>
    <w:rsid w:val="006B50D9"/>
    <w:rsid w:val="006B51A3"/>
    <w:rsid w:val="006B5740"/>
    <w:rsid w:val="006B5DF8"/>
    <w:rsid w:val="006B76AB"/>
    <w:rsid w:val="006B7946"/>
    <w:rsid w:val="006C0170"/>
    <w:rsid w:val="006C0376"/>
    <w:rsid w:val="006C1A72"/>
    <w:rsid w:val="006C2996"/>
    <w:rsid w:val="006C2FBC"/>
    <w:rsid w:val="006C30D1"/>
    <w:rsid w:val="006C315E"/>
    <w:rsid w:val="006C3241"/>
    <w:rsid w:val="006C5419"/>
    <w:rsid w:val="006C73C0"/>
    <w:rsid w:val="006D0082"/>
    <w:rsid w:val="006D09C7"/>
    <w:rsid w:val="006D0F40"/>
    <w:rsid w:val="006D12CC"/>
    <w:rsid w:val="006D1960"/>
    <w:rsid w:val="006D1B6B"/>
    <w:rsid w:val="006D2F51"/>
    <w:rsid w:val="006D361A"/>
    <w:rsid w:val="006D59E4"/>
    <w:rsid w:val="006D75A4"/>
    <w:rsid w:val="006D7CFD"/>
    <w:rsid w:val="006E14C9"/>
    <w:rsid w:val="006E1EA5"/>
    <w:rsid w:val="006E3F5C"/>
    <w:rsid w:val="006E5387"/>
    <w:rsid w:val="006E5936"/>
    <w:rsid w:val="006E7246"/>
    <w:rsid w:val="006E7438"/>
    <w:rsid w:val="006F05EE"/>
    <w:rsid w:val="006F0833"/>
    <w:rsid w:val="006F1062"/>
    <w:rsid w:val="006F1F83"/>
    <w:rsid w:val="006F301D"/>
    <w:rsid w:val="006F3F0E"/>
    <w:rsid w:val="006F41C8"/>
    <w:rsid w:val="006F62F5"/>
    <w:rsid w:val="006F632B"/>
    <w:rsid w:val="006F6349"/>
    <w:rsid w:val="006F70BB"/>
    <w:rsid w:val="00701296"/>
    <w:rsid w:val="00701516"/>
    <w:rsid w:val="00701A33"/>
    <w:rsid w:val="00701D76"/>
    <w:rsid w:val="00704AA2"/>
    <w:rsid w:val="00705EC5"/>
    <w:rsid w:val="00706036"/>
    <w:rsid w:val="00706E32"/>
    <w:rsid w:val="00710356"/>
    <w:rsid w:val="0071128F"/>
    <w:rsid w:val="00713EDA"/>
    <w:rsid w:val="007150C9"/>
    <w:rsid w:val="00715140"/>
    <w:rsid w:val="007165EB"/>
    <w:rsid w:val="00716B7B"/>
    <w:rsid w:val="00716CCE"/>
    <w:rsid w:val="00716E85"/>
    <w:rsid w:val="00720FA8"/>
    <w:rsid w:val="00723920"/>
    <w:rsid w:val="00723C39"/>
    <w:rsid w:val="00724DDE"/>
    <w:rsid w:val="007250B3"/>
    <w:rsid w:val="00725F06"/>
    <w:rsid w:val="0072620C"/>
    <w:rsid w:val="00726D69"/>
    <w:rsid w:val="00727708"/>
    <w:rsid w:val="007302BC"/>
    <w:rsid w:val="00731C9B"/>
    <w:rsid w:val="00732CC9"/>
    <w:rsid w:val="0073399A"/>
    <w:rsid w:val="00735267"/>
    <w:rsid w:val="00737EEF"/>
    <w:rsid w:val="007425CD"/>
    <w:rsid w:val="00744BED"/>
    <w:rsid w:val="00745F2C"/>
    <w:rsid w:val="00747829"/>
    <w:rsid w:val="00747E95"/>
    <w:rsid w:val="00750483"/>
    <w:rsid w:val="00752C6B"/>
    <w:rsid w:val="00752C8C"/>
    <w:rsid w:val="0075317F"/>
    <w:rsid w:val="00753791"/>
    <w:rsid w:val="00755D40"/>
    <w:rsid w:val="0075672C"/>
    <w:rsid w:val="00756866"/>
    <w:rsid w:val="00757544"/>
    <w:rsid w:val="0076023E"/>
    <w:rsid w:val="00762E3D"/>
    <w:rsid w:val="0076365E"/>
    <w:rsid w:val="00763D1A"/>
    <w:rsid w:val="00764CBC"/>
    <w:rsid w:val="00770E2C"/>
    <w:rsid w:val="00770EC7"/>
    <w:rsid w:val="00772B1D"/>
    <w:rsid w:val="00773D7F"/>
    <w:rsid w:val="00774049"/>
    <w:rsid w:val="00774CCF"/>
    <w:rsid w:val="00775413"/>
    <w:rsid w:val="00775B43"/>
    <w:rsid w:val="00776AAB"/>
    <w:rsid w:val="00776DFA"/>
    <w:rsid w:val="00782E35"/>
    <w:rsid w:val="00784853"/>
    <w:rsid w:val="00784A52"/>
    <w:rsid w:val="00784EDF"/>
    <w:rsid w:val="0078513D"/>
    <w:rsid w:val="007865F9"/>
    <w:rsid w:val="00787551"/>
    <w:rsid w:val="00794B5D"/>
    <w:rsid w:val="007A0812"/>
    <w:rsid w:val="007A22F5"/>
    <w:rsid w:val="007A3BAF"/>
    <w:rsid w:val="007A3EB0"/>
    <w:rsid w:val="007A4D6E"/>
    <w:rsid w:val="007A66DC"/>
    <w:rsid w:val="007A7444"/>
    <w:rsid w:val="007A7B8D"/>
    <w:rsid w:val="007B0A61"/>
    <w:rsid w:val="007B0F1B"/>
    <w:rsid w:val="007B167B"/>
    <w:rsid w:val="007B3605"/>
    <w:rsid w:val="007B41BE"/>
    <w:rsid w:val="007B79C8"/>
    <w:rsid w:val="007C0305"/>
    <w:rsid w:val="007C1456"/>
    <w:rsid w:val="007C1BE6"/>
    <w:rsid w:val="007C25A1"/>
    <w:rsid w:val="007C2CC5"/>
    <w:rsid w:val="007C302B"/>
    <w:rsid w:val="007C4EC6"/>
    <w:rsid w:val="007C54DB"/>
    <w:rsid w:val="007D1F33"/>
    <w:rsid w:val="007D4363"/>
    <w:rsid w:val="007D4D1C"/>
    <w:rsid w:val="007D5E6E"/>
    <w:rsid w:val="007E135B"/>
    <w:rsid w:val="007E1A7B"/>
    <w:rsid w:val="007E1DE8"/>
    <w:rsid w:val="007E2C79"/>
    <w:rsid w:val="007E4D82"/>
    <w:rsid w:val="007E4DBC"/>
    <w:rsid w:val="007E4E5E"/>
    <w:rsid w:val="007E5AD3"/>
    <w:rsid w:val="007E6755"/>
    <w:rsid w:val="007E74DB"/>
    <w:rsid w:val="007F10CC"/>
    <w:rsid w:val="007F1516"/>
    <w:rsid w:val="007F205F"/>
    <w:rsid w:val="007F2B6A"/>
    <w:rsid w:val="007F4221"/>
    <w:rsid w:val="007F5070"/>
    <w:rsid w:val="007F5254"/>
    <w:rsid w:val="007F691D"/>
    <w:rsid w:val="007F7977"/>
    <w:rsid w:val="007F7ACE"/>
    <w:rsid w:val="0080133B"/>
    <w:rsid w:val="00801730"/>
    <w:rsid w:val="00802F8D"/>
    <w:rsid w:val="00804A29"/>
    <w:rsid w:val="00804FBB"/>
    <w:rsid w:val="00805AC7"/>
    <w:rsid w:val="00805B72"/>
    <w:rsid w:val="0080613E"/>
    <w:rsid w:val="00806D6E"/>
    <w:rsid w:val="00807A0B"/>
    <w:rsid w:val="0081106C"/>
    <w:rsid w:val="00812109"/>
    <w:rsid w:val="00812F23"/>
    <w:rsid w:val="008135A9"/>
    <w:rsid w:val="00813A98"/>
    <w:rsid w:val="00813BEB"/>
    <w:rsid w:val="00815244"/>
    <w:rsid w:val="00815441"/>
    <w:rsid w:val="0081769C"/>
    <w:rsid w:val="008201D4"/>
    <w:rsid w:val="008204D1"/>
    <w:rsid w:val="008232ED"/>
    <w:rsid w:val="008245D4"/>
    <w:rsid w:val="00825361"/>
    <w:rsid w:val="008253F8"/>
    <w:rsid w:val="0082635C"/>
    <w:rsid w:val="0082788D"/>
    <w:rsid w:val="00830183"/>
    <w:rsid w:val="00830634"/>
    <w:rsid w:val="00832E7E"/>
    <w:rsid w:val="00833A76"/>
    <w:rsid w:val="00833AF2"/>
    <w:rsid w:val="00833CF5"/>
    <w:rsid w:val="00833E92"/>
    <w:rsid w:val="00834DBD"/>
    <w:rsid w:val="008357D8"/>
    <w:rsid w:val="00841291"/>
    <w:rsid w:val="008415B0"/>
    <w:rsid w:val="00842D5D"/>
    <w:rsid w:val="00844014"/>
    <w:rsid w:val="00844E57"/>
    <w:rsid w:val="00844FBB"/>
    <w:rsid w:val="00845190"/>
    <w:rsid w:val="008456AA"/>
    <w:rsid w:val="00845FF3"/>
    <w:rsid w:val="008467F7"/>
    <w:rsid w:val="00846C19"/>
    <w:rsid w:val="008473DD"/>
    <w:rsid w:val="00847B0A"/>
    <w:rsid w:val="00850240"/>
    <w:rsid w:val="00851F47"/>
    <w:rsid w:val="008523FE"/>
    <w:rsid w:val="0085326F"/>
    <w:rsid w:val="00854E63"/>
    <w:rsid w:val="00856E6F"/>
    <w:rsid w:val="00857BC7"/>
    <w:rsid w:val="00860FDF"/>
    <w:rsid w:val="008615F0"/>
    <w:rsid w:val="008617F2"/>
    <w:rsid w:val="00861CC6"/>
    <w:rsid w:val="0086222F"/>
    <w:rsid w:val="0086432F"/>
    <w:rsid w:val="008649CE"/>
    <w:rsid w:val="00865BA1"/>
    <w:rsid w:val="0086616C"/>
    <w:rsid w:val="00866BC6"/>
    <w:rsid w:val="008679ED"/>
    <w:rsid w:val="00871EFD"/>
    <w:rsid w:val="008731A9"/>
    <w:rsid w:val="00873E82"/>
    <w:rsid w:val="00874D2D"/>
    <w:rsid w:val="00874E7C"/>
    <w:rsid w:val="00874EA4"/>
    <w:rsid w:val="00876492"/>
    <w:rsid w:val="008774B2"/>
    <w:rsid w:val="0088192E"/>
    <w:rsid w:val="00881FD1"/>
    <w:rsid w:val="008829BD"/>
    <w:rsid w:val="00882A7F"/>
    <w:rsid w:val="00883323"/>
    <w:rsid w:val="00883EE7"/>
    <w:rsid w:val="008842C5"/>
    <w:rsid w:val="0088487D"/>
    <w:rsid w:val="008859BC"/>
    <w:rsid w:val="00886DBC"/>
    <w:rsid w:val="008871EB"/>
    <w:rsid w:val="00887AA8"/>
    <w:rsid w:val="00887D52"/>
    <w:rsid w:val="0089187C"/>
    <w:rsid w:val="00891BD3"/>
    <w:rsid w:val="0089229C"/>
    <w:rsid w:val="00892F10"/>
    <w:rsid w:val="008932D8"/>
    <w:rsid w:val="00893BA4"/>
    <w:rsid w:val="00893D86"/>
    <w:rsid w:val="0089433F"/>
    <w:rsid w:val="00894518"/>
    <w:rsid w:val="00895B67"/>
    <w:rsid w:val="00895D24"/>
    <w:rsid w:val="0089622E"/>
    <w:rsid w:val="00896418"/>
    <w:rsid w:val="0089648B"/>
    <w:rsid w:val="00896492"/>
    <w:rsid w:val="008967B2"/>
    <w:rsid w:val="00897570"/>
    <w:rsid w:val="008A1625"/>
    <w:rsid w:val="008A20D7"/>
    <w:rsid w:val="008A41A6"/>
    <w:rsid w:val="008A4A7E"/>
    <w:rsid w:val="008A4FB6"/>
    <w:rsid w:val="008B060E"/>
    <w:rsid w:val="008B08BB"/>
    <w:rsid w:val="008B1294"/>
    <w:rsid w:val="008B2357"/>
    <w:rsid w:val="008B2402"/>
    <w:rsid w:val="008B3A44"/>
    <w:rsid w:val="008B426E"/>
    <w:rsid w:val="008B4406"/>
    <w:rsid w:val="008B538E"/>
    <w:rsid w:val="008B663A"/>
    <w:rsid w:val="008B7206"/>
    <w:rsid w:val="008C1C2B"/>
    <w:rsid w:val="008C2801"/>
    <w:rsid w:val="008C2A9A"/>
    <w:rsid w:val="008C3414"/>
    <w:rsid w:val="008C4FCE"/>
    <w:rsid w:val="008C6141"/>
    <w:rsid w:val="008C6527"/>
    <w:rsid w:val="008C7064"/>
    <w:rsid w:val="008C7C3B"/>
    <w:rsid w:val="008C7CB3"/>
    <w:rsid w:val="008D0106"/>
    <w:rsid w:val="008D029A"/>
    <w:rsid w:val="008D1645"/>
    <w:rsid w:val="008D26ED"/>
    <w:rsid w:val="008D7ABE"/>
    <w:rsid w:val="008E0688"/>
    <w:rsid w:val="008E0A63"/>
    <w:rsid w:val="008E2239"/>
    <w:rsid w:val="008E22E4"/>
    <w:rsid w:val="008E3DEB"/>
    <w:rsid w:val="008E46AC"/>
    <w:rsid w:val="008E634C"/>
    <w:rsid w:val="008F0E37"/>
    <w:rsid w:val="008F161D"/>
    <w:rsid w:val="008F2D5A"/>
    <w:rsid w:val="008F4C68"/>
    <w:rsid w:val="008F5D0C"/>
    <w:rsid w:val="008F6110"/>
    <w:rsid w:val="00900366"/>
    <w:rsid w:val="00900A17"/>
    <w:rsid w:val="009014A7"/>
    <w:rsid w:val="009015E0"/>
    <w:rsid w:val="009017A0"/>
    <w:rsid w:val="00905E1C"/>
    <w:rsid w:val="009069AD"/>
    <w:rsid w:val="00910324"/>
    <w:rsid w:val="00913F04"/>
    <w:rsid w:val="00915883"/>
    <w:rsid w:val="00916867"/>
    <w:rsid w:val="009172F2"/>
    <w:rsid w:val="0091742A"/>
    <w:rsid w:val="00917BF2"/>
    <w:rsid w:val="00920504"/>
    <w:rsid w:val="00921F48"/>
    <w:rsid w:val="009227D7"/>
    <w:rsid w:val="00923C54"/>
    <w:rsid w:val="00923C7D"/>
    <w:rsid w:val="00924314"/>
    <w:rsid w:val="009249A4"/>
    <w:rsid w:val="0092551D"/>
    <w:rsid w:val="00925550"/>
    <w:rsid w:val="00925678"/>
    <w:rsid w:val="00926016"/>
    <w:rsid w:val="009262FE"/>
    <w:rsid w:val="0092711F"/>
    <w:rsid w:val="00927474"/>
    <w:rsid w:val="009279DF"/>
    <w:rsid w:val="00930BCD"/>
    <w:rsid w:val="00930EF8"/>
    <w:rsid w:val="00931757"/>
    <w:rsid w:val="00931ACA"/>
    <w:rsid w:val="00931ADF"/>
    <w:rsid w:val="00931BC0"/>
    <w:rsid w:val="00932E7B"/>
    <w:rsid w:val="0093331F"/>
    <w:rsid w:val="0093485B"/>
    <w:rsid w:val="00935B96"/>
    <w:rsid w:val="009378F5"/>
    <w:rsid w:val="00937C75"/>
    <w:rsid w:val="00937DB2"/>
    <w:rsid w:val="009411F3"/>
    <w:rsid w:val="00941D58"/>
    <w:rsid w:val="0094202B"/>
    <w:rsid w:val="00942207"/>
    <w:rsid w:val="0094231A"/>
    <w:rsid w:val="009427E3"/>
    <w:rsid w:val="00943C25"/>
    <w:rsid w:val="00944A9A"/>
    <w:rsid w:val="00944B86"/>
    <w:rsid w:val="00947380"/>
    <w:rsid w:val="0094758D"/>
    <w:rsid w:val="009479D3"/>
    <w:rsid w:val="0095186E"/>
    <w:rsid w:val="00951D4D"/>
    <w:rsid w:val="00951F89"/>
    <w:rsid w:val="00952E92"/>
    <w:rsid w:val="009534F0"/>
    <w:rsid w:val="00953F64"/>
    <w:rsid w:val="009554FC"/>
    <w:rsid w:val="0095578B"/>
    <w:rsid w:val="00955F73"/>
    <w:rsid w:val="009563F2"/>
    <w:rsid w:val="00956E44"/>
    <w:rsid w:val="00956F72"/>
    <w:rsid w:val="00957B37"/>
    <w:rsid w:val="00962716"/>
    <w:rsid w:val="00962E0F"/>
    <w:rsid w:val="009636B7"/>
    <w:rsid w:val="00964A22"/>
    <w:rsid w:val="0096549B"/>
    <w:rsid w:val="00966321"/>
    <w:rsid w:val="00966428"/>
    <w:rsid w:val="00971D9D"/>
    <w:rsid w:val="00972FBE"/>
    <w:rsid w:val="00973A8B"/>
    <w:rsid w:val="0098261A"/>
    <w:rsid w:val="00983EC5"/>
    <w:rsid w:val="009841F4"/>
    <w:rsid w:val="0098446B"/>
    <w:rsid w:val="00985CEF"/>
    <w:rsid w:val="00986EA1"/>
    <w:rsid w:val="00987991"/>
    <w:rsid w:val="00987C74"/>
    <w:rsid w:val="00990878"/>
    <w:rsid w:val="00990A3F"/>
    <w:rsid w:val="009935A6"/>
    <w:rsid w:val="009937E6"/>
    <w:rsid w:val="009938B1"/>
    <w:rsid w:val="00993EAB"/>
    <w:rsid w:val="009944CF"/>
    <w:rsid w:val="009954ED"/>
    <w:rsid w:val="00995FB2"/>
    <w:rsid w:val="00995FE2"/>
    <w:rsid w:val="0099635E"/>
    <w:rsid w:val="009968E9"/>
    <w:rsid w:val="00996D4F"/>
    <w:rsid w:val="00997701"/>
    <w:rsid w:val="00997869"/>
    <w:rsid w:val="009A0827"/>
    <w:rsid w:val="009A0EEC"/>
    <w:rsid w:val="009A509E"/>
    <w:rsid w:val="009A51A7"/>
    <w:rsid w:val="009A709F"/>
    <w:rsid w:val="009B0C04"/>
    <w:rsid w:val="009B222F"/>
    <w:rsid w:val="009B2596"/>
    <w:rsid w:val="009B4FE4"/>
    <w:rsid w:val="009B6426"/>
    <w:rsid w:val="009B71CF"/>
    <w:rsid w:val="009C0C07"/>
    <w:rsid w:val="009C0F33"/>
    <w:rsid w:val="009C274D"/>
    <w:rsid w:val="009C3A1F"/>
    <w:rsid w:val="009C3BA0"/>
    <w:rsid w:val="009C4763"/>
    <w:rsid w:val="009C6517"/>
    <w:rsid w:val="009C7140"/>
    <w:rsid w:val="009D0CBD"/>
    <w:rsid w:val="009D0FF5"/>
    <w:rsid w:val="009D1F13"/>
    <w:rsid w:val="009D282B"/>
    <w:rsid w:val="009D289E"/>
    <w:rsid w:val="009D28AF"/>
    <w:rsid w:val="009D616E"/>
    <w:rsid w:val="009D6787"/>
    <w:rsid w:val="009E37CD"/>
    <w:rsid w:val="009E3E8F"/>
    <w:rsid w:val="009E5405"/>
    <w:rsid w:val="009E5F6C"/>
    <w:rsid w:val="009E745C"/>
    <w:rsid w:val="009F041C"/>
    <w:rsid w:val="009F109C"/>
    <w:rsid w:val="009F2D01"/>
    <w:rsid w:val="009F6C6B"/>
    <w:rsid w:val="00A022DB"/>
    <w:rsid w:val="00A037C5"/>
    <w:rsid w:val="00A038EA"/>
    <w:rsid w:val="00A0454B"/>
    <w:rsid w:val="00A05AA6"/>
    <w:rsid w:val="00A06450"/>
    <w:rsid w:val="00A0645A"/>
    <w:rsid w:val="00A07AAC"/>
    <w:rsid w:val="00A108CC"/>
    <w:rsid w:val="00A10CF0"/>
    <w:rsid w:val="00A1251A"/>
    <w:rsid w:val="00A1358A"/>
    <w:rsid w:val="00A1391A"/>
    <w:rsid w:val="00A150AC"/>
    <w:rsid w:val="00A176A1"/>
    <w:rsid w:val="00A200BC"/>
    <w:rsid w:val="00A20322"/>
    <w:rsid w:val="00A234D2"/>
    <w:rsid w:val="00A2359A"/>
    <w:rsid w:val="00A240F8"/>
    <w:rsid w:val="00A24789"/>
    <w:rsid w:val="00A24A8C"/>
    <w:rsid w:val="00A24C36"/>
    <w:rsid w:val="00A2570D"/>
    <w:rsid w:val="00A25C8C"/>
    <w:rsid w:val="00A302D0"/>
    <w:rsid w:val="00A314B7"/>
    <w:rsid w:val="00A3443F"/>
    <w:rsid w:val="00A36066"/>
    <w:rsid w:val="00A3653B"/>
    <w:rsid w:val="00A36C71"/>
    <w:rsid w:val="00A36DDF"/>
    <w:rsid w:val="00A3770D"/>
    <w:rsid w:val="00A40EA9"/>
    <w:rsid w:val="00A42652"/>
    <w:rsid w:val="00A42DAB"/>
    <w:rsid w:val="00A431ED"/>
    <w:rsid w:val="00A43CD1"/>
    <w:rsid w:val="00A4499D"/>
    <w:rsid w:val="00A450BB"/>
    <w:rsid w:val="00A51A02"/>
    <w:rsid w:val="00A52A54"/>
    <w:rsid w:val="00A53382"/>
    <w:rsid w:val="00A56FC4"/>
    <w:rsid w:val="00A57AA8"/>
    <w:rsid w:val="00A601E6"/>
    <w:rsid w:val="00A61CEB"/>
    <w:rsid w:val="00A62B64"/>
    <w:rsid w:val="00A6394F"/>
    <w:rsid w:val="00A6432B"/>
    <w:rsid w:val="00A65B72"/>
    <w:rsid w:val="00A65FBE"/>
    <w:rsid w:val="00A66586"/>
    <w:rsid w:val="00A703C6"/>
    <w:rsid w:val="00A706E7"/>
    <w:rsid w:val="00A74ABE"/>
    <w:rsid w:val="00A75234"/>
    <w:rsid w:val="00A768DC"/>
    <w:rsid w:val="00A76F42"/>
    <w:rsid w:val="00A77939"/>
    <w:rsid w:val="00A806E6"/>
    <w:rsid w:val="00A81557"/>
    <w:rsid w:val="00A81971"/>
    <w:rsid w:val="00A82C14"/>
    <w:rsid w:val="00A830CC"/>
    <w:rsid w:val="00A8338A"/>
    <w:rsid w:val="00A859DA"/>
    <w:rsid w:val="00A86391"/>
    <w:rsid w:val="00A87061"/>
    <w:rsid w:val="00A8762A"/>
    <w:rsid w:val="00A8784E"/>
    <w:rsid w:val="00A928D9"/>
    <w:rsid w:val="00A936F0"/>
    <w:rsid w:val="00A9431E"/>
    <w:rsid w:val="00A96135"/>
    <w:rsid w:val="00A97B8D"/>
    <w:rsid w:val="00A97F68"/>
    <w:rsid w:val="00AA049D"/>
    <w:rsid w:val="00AA20C0"/>
    <w:rsid w:val="00AA2F76"/>
    <w:rsid w:val="00AA324C"/>
    <w:rsid w:val="00AA3654"/>
    <w:rsid w:val="00AA4A7D"/>
    <w:rsid w:val="00AA4EDF"/>
    <w:rsid w:val="00AA7455"/>
    <w:rsid w:val="00AA7F90"/>
    <w:rsid w:val="00AB0142"/>
    <w:rsid w:val="00AB23A7"/>
    <w:rsid w:val="00AB2EAB"/>
    <w:rsid w:val="00AB5235"/>
    <w:rsid w:val="00AB6218"/>
    <w:rsid w:val="00AB655F"/>
    <w:rsid w:val="00AB70CE"/>
    <w:rsid w:val="00AB74A0"/>
    <w:rsid w:val="00AC0BFF"/>
    <w:rsid w:val="00AC1FB4"/>
    <w:rsid w:val="00AC2F91"/>
    <w:rsid w:val="00AC30B9"/>
    <w:rsid w:val="00AC4D12"/>
    <w:rsid w:val="00AC5182"/>
    <w:rsid w:val="00AC5AFD"/>
    <w:rsid w:val="00AC7916"/>
    <w:rsid w:val="00AD19C1"/>
    <w:rsid w:val="00AD247B"/>
    <w:rsid w:val="00AD3016"/>
    <w:rsid w:val="00AD34D5"/>
    <w:rsid w:val="00AD4F0C"/>
    <w:rsid w:val="00AD5162"/>
    <w:rsid w:val="00AD5CBA"/>
    <w:rsid w:val="00AE1D60"/>
    <w:rsid w:val="00AE2E2E"/>
    <w:rsid w:val="00AE31F6"/>
    <w:rsid w:val="00AE4898"/>
    <w:rsid w:val="00AE51C5"/>
    <w:rsid w:val="00AE58CA"/>
    <w:rsid w:val="00AE655D"/>
    <w:rsid w:val="00AE71F5"/>
    <w:rsid w:val="00AF2043"/>
    <w:rsid w:val="00AF2E88"/>
    <w:rsid w:val="00AF3CBA"/>
    <w:rsid w:val="00AF4B68"/>
    <w:rsid w:val="00AF5021"/>
    <w:rsid w:val="00AF6450"/>
    <w:rsid w:val="00AF6848"/>
    <w:rsid w:val="00AF6DB6"/>
    <w:rsid w:val="00AF72DB"/>
    <w:rsid w:val="00AF7B3C"/>
    <w:rsid w:val="00AF7D74"/>
    <w:rsid w:val="00B00E04"/>
    <w:rsid w:val="00B02B2D"/>
    <w:rsid w:val="00B05663"/>
    <w:rsid w:val="00B05A60"/>
    <w:rsid w:val="00B05CDC"/>
    <w:rsid w:val="00B066AE"/>
    <w:rsid w:val="00B06765"/>
    <w:rsid w:val="00B11C5C"/>
    <w:rsid w:val="00B122F4"/>
    <w:rsid w:val="00B12CE0"/>
    <w:rsid w:val="00B136C5"/>
    <w:rsid w:val="00B13D74"/>
    <w:rsid w:val="00B14095"/>
    <w:rsid w:val="00B15DBD"/>
    <w:rsid w:val="00B17585"/>
    <w:rsid w:val="00B205BF"/>
    <w:rsid w:val="00B20BC7"/>
    <w:rsid w:val="00B21222"/>
    <w:rsid w:val="00B22D01"/>
    <w:rsid w:val="00B2430A"/>
    <w:rsid w:val="00B24338"/>
    <w:rsid w:val="00B267D2"/>
    <w:rsid w:val="00B2765B"/>
    <w:rsid w:val="00B27FB6"/>
    <w:rsid w:val="00B30297"/>
    <w:rsid w:val="00B303A3"/>
    <w:rsid w:val="00B30D03"/>
    <w:rsid w:val="00B33BB2"/>
    <w:rsid w:val="00B34A64"/>
    <w:rsid w:val="00B37493"/>
    <w:rsid w:val="00B419BE"/>
    <w:rsid w:val="00B41C72"/>
    <w:rsid w:val="00B43233"/>
    <w:rsid w:val="00B4382C"/>
    <w:rsid w:val="00B438F1"/>
    <w:rsid w:val="00B4449E"/>
    <w:rsid w:val="00B44DA0"/>
    <w:rsid w:val="00B457B2"/>
    <w:rsid w:val="00B46B10"/>
    <w:rsid w:val="00B4793D"/>
    <w:rsid w:val="00B51A99"/>
    <w:rsid w:val="00B52599"/>
    <w:rsid w:val="00B529B4"/>
    <w:rsid w:val="00B53241"/>
    <w:rsid w:val="00B54756"/>
    <w:rsid w:val="00B55D8D"/>
    <w:rsid w:val="00B55FD4"/>
    <w:rsid w:val="00B56324"/>
    <w:rsid w:val="00B5661B"/>
    <w:rsid w:val="00B56D6E"/>
    <w:rsid w:val="00B56F75"/>
    <w:rsid w:val="00B579CF"/>
    <w:rsid w:val="00B57AF9"/>
    <w:rsid w:val="00B616D5"/>
    <w:rsid w:val="00B63641"/>
    <w:rsid w:val="00B63893"/>
    <w:rsid w:val="00B64222"/>
    <w:rsid w:val="00B644DF"/>
    <w:rsid w:val="00B64845"/>
    <w:rsid w:val="00B64BCC"/>
    <w:rsid w:val="00B67DF0"/>
    <w:rsid w:val="00B70B02"/>
    <w:rsid w:val="00B7247F"/>
    <w:rsid w:val="00B7377D"/>
    <w:rsid w:val="00B74C11"/>
    <w:rsid w:val="00B76A7D"/>
    <w:rsid w:val="00B7789B"/>
    <w:rsid w:val="00B77CB7"/>
    <w:rsid w:val="00B77E30"/>
    <w:rsid w:val="00B81ACC"/>
    <w:rsid w:val="00B82528"/>
    <w:rsid w:val="00B82CE9"/>
    <w:rsid w:val="00B85031"/>
    <w:rsid w:val="00B85BEB"/>
    <w:rsid w:val="00B86B3C"/>
    <w:rsid w:val="00B86F4B"/>
    <w:rsid w:val="00B87248"/>
    <w:rsid w:val="00B87ADB"/>
    <w:rsid w:val="00B905F4"/>
    <w:rsid w:val="00B90C72"/>
    <w:rsid w:val="00B91403"/>
    <w:rsid w:val="00B9249E"/>
    <w:rsid w:val="00B92E1F"/>
    <w:rsid w:val="00B94048"/>
    <w:rsid w:val="00B96133"/>
    <w:rsid w:val="00B96EA8"/>
    <w:rsid w:val="00B97A43"/>
    <w:rsid w:val="00BA002D"/>
    <w:rsid w:val="00BA2415"/>
    <w:rsid w:val="00BA2E33"/>
    <w:rsid w:val="00BA3005"/>
    <w:rsid w:val="00BA4382"/>
    <w:rsid w:val="00BA5E35"/>
    <w:rsid w:val="00BB2F21"/>
    <w:rsid w:val="00BB3817"/>
    <w:rsid w:val="00BB5040"/>
    <w:rsid w:val="00BB552A"/>
    <w:rsid w:val="00BB7244"/>
    <w:rsid w:val="00BC0D20"/>
    <w:rsid w:val="00BC153A"/>
    <w:rsid w:val="00BC1D5E"/>
    <w:rsid w:val="00BC2677"/>
    <w:rsid w:val="00BC38E1"/>
    <w:rsid w:val="00BC51E7"/>
    <w:rsid w:val="00BC5488"/>
    <w:rsid w:val="00BC5955"/>
    <w:rsid w:val="00BC5B30"/>
    <w:rsid w:val="00BC66D8"/>
    <w:rsid w:val="00BC7FA2"/>
    <w:rsid w:val="00BD021D"/>
    <w:rsid w:val="00BD0723"/>
    <w:rsid w:val="00BD1797"/>
    <w:rsid w:val="00BD227F"/>
    <w:rsid w:val="00BD277F"/>
    <w:rsid w:val="00BD3BCE"/>
    <w:rsid w:val="00BD5194"/>
    <w:rsid w:val="00BD58A3"/>
    <w:rsid w:val="00BD6AC9"/>
    <w:rsid w:val="00BE0FB0"/>
    <w:rsid w:val="00BE2DAA"/>
    <w:rsid w:val="00BE39DD"/>
    <w:rsid w:val="00BE728B"/>
    <w:rsid w:val="00BF2068"/>
    <w:rsid w:val="00BF216F"/>
    <w:rsid w:val="00BF27D3"/>
    <w:rsid w:val="00BF2DD7"/>
    <w:rsid w:val="00BF3635"/>
    <w:rsid w:val="00BF3678"/>
    <w:rsid w:val="00BF4012"/>
    <w:rsid w:val="00BF4DC4"/>
    <w:rsid w:val="00BF592A"/>
    <w:rsid w:val="00BF7DED"/>
    <w:rsid w:val="00C012B7"/>
    <w:rsid w:val="00C035A3"/>
    <w:rsid w:val="00C03E0C"/>
    <w:rsid w:val="00C04C4F"/>
    <w:rsid w:val="00C05045"/>
    <w:rsid w:val="00C05F7E"/>
    <w:rsid w:val="00C070A9"/>
    <w:rsid w:val="00C07403"/>
    <w:rsid w:val="00C1130C"/>
    <w:rsid w:val="00C11909"/>
    <w:rsid w:val="00C11AE5"/>
    <w:rsid w:val="00C124A1"/>
    <w:rsid w:val="00C144B9"/>
    <w:rsid w:val="00C14F26"/>
    <w:rsid w:val="00C1524E"/>
    <w:rsid w:val="00C154DA"/>
    <w:rsid w:val="00C179F2"/>
    <w:rsid w:val="00C217E6"/>
    <w:rsid w:val="00C21B60"/>
    <w:rsid w:val="00C21C4E"/>
    <w:rsid w:val="00C2244C"/>
    <w:rsid w:val="00C23B28"/>
    <w:rsid w:val="00C24C63"/>
    <w:rsid w:val="00C25032"/>
    <w:rsid w:val="00C25417"/>
    <w:rsid w:val="00C2588C"/>
    <w:rsid w:val="00C25D1B"/>
    <w:rsid w:val="00C26042"/>
    <w:rsid w:val="00C27060"/>
    <w:rsid w:val="00C270D9"/>
    <w:rsid w:val="00C277B8"/>
    <w:rsid w:val="00C3110C"/>
    <w:rsid w:val="00C31254"/>
    <w:rsid w:val="00C31795"/>
    <w:rsid w:val="00C3289B"/>
    <w:rsid w:val="00C3371F"/>
    <w:rsid w:val="00C33E46"/>
    <w:rsid w:val="00C366D1"/>
    <w:rsid w:val="00C36E77"/>
    <w:rsid w:val="00C36E80"/>
    <w:rsid w:val="00C3770F"/>
    <w:rsid w:val="00C409BE"/>
    <w:rsid w:val="00C412A6"/>
    <w:rsid w:val="00C447C2"/>
    <w:rsid w:val="00C449E7"/>
    <w:rsid w:val="00C45080"/>
    <w:rsid w:val="00C457C0"/>
    <w:rsid w:val="00C469D2"/>
    <w:rsid w:val="00C477EE"/>
    <w:rsid w:val="00C50C75"/>
    <w:rsid w:val="00C53594"/>
    <w:rsid w:val="00C53B8C"/>
    <w:rsid w:val="00C572C1"/>
    <w:rsid w:val="00C573DF"/>
    <w:rsid w:val="00C57CDE"/>
    <w:rsid w:val="00C60461"/>
    <w:rsid w:val="00C60849"/>
    <w:rsid w:val="00C6157A"/>
    <w:rsid w:val="00C61D2D"/>
    <w:rsid w:val="00C627F3"/>
    <w:rsid w:val="00C6281E"/>
    <w:rsid w:val="00C63441"/>
    <w:rsid w:val="00C6428E"/>
    <w:rsid w:val="00C645D4"/>
    <w:rsid w:val="00C65C9A"/>
    <w:rsid w:val="00C66577"/>
    <w:rsid w:val="00C67AA5"/>
    <w:rsid w:val="00C70191"/>
    <w:rsid w:val="00C71FCF"/>
    <w:rsid w:val="00C73DEE"/>
    <w:rsid w:val="00C7448F"/>
    <w:rsid w:val="00C74AA6"/>
    <w:rsid w:val="00C754BB"/>
    <w:rsid w:val="00C7554F"/>
    <w:rsid w:val="00C77C9F"/>
    <w:rsid w:val="00C80005"/>
    <w:rsid w:val="00C80BCE"/>
    <w:rsid w:val="00C83327"/>
    <w:rsid w:val="00C851CD"/>
    <w:rsid w:val="00C85CCE"/>
    <w:rsid w:val="00C862BD"/>
    <w:rsid w:val="00C869D6"/>
    <w:rsid w:val="00C87440"/>
    <w:rsid w:val="00C90DD7"/>
    <w:rsid w:val="00C91AD0"/>
    <w:rsid w:val="00C91EB6"/>
    <w:rsid w:val="00C92EA4"/>
    <w:rsid w:val="00C94141"/>
    <w:rsid w:val="00C9726E"/>
    <w:rsid w:val="00CA11A4"/>
    <w:rsid w:val="00CA21AE"/>
    <w:rsid w:val="00CA29E7"/>
    <w:rsid w:val="00CA2C34"/>
    <w:rsid w:val="00CA2E8E"/>
    <w:rsid w:val="00CA44D1"/>
    <w:rsid w:val="00CA4D0B"/>
    <w:rsid w:val="00CA4E17"/>
    <w:rsid w:val="00CA7150"/>
    <w:rsid w:val="00CA7C15"/>
    <w:rsid w:val="00CB0A8A"/>
    <w:rsid w:val="00CB28FE"/>
    <w:rsid w:val="00CB2F71"/>
    <w:rsid w:val="00CB3983"/>
    <w:rsid w:val="00CB4552"/>
    <w:rsid w:val="00CB4BBA"/>
    <w:rsid w:val="00CB51D6"/>
    <w:rsid w:val="00CB5A49"/>
    <w:rsid w:val="00CB7114"/>
    <w:rsid w:val="00CB78AA"/>
    <w:rsid w:val="00CC0E04"/>
    <w:rsid w:val="00CC15F7"/>
    <w:rsid w:val="00CC1C47"/>
    <w:rsid w:val="00CC4137"/>
    <w:rsid w:val="00CC6157"/>
    <w:rsid w:val="00CC633B"/>
    <w:rsid w:val="00CD08E5"/>
    <w:rsid w:val="00CD0CEB"/>
    <w:rsid w:val="00CD2BC0"/>
    <w:rsid w:val="00CD2D53"/>
    <w:rsid w:val="00CD3116"/>
    <w:rsid w:val="00CD315E"/>
    <w:rsid w:val="00CD50E0"/>
    <w:rsid w:val="00CD6C5E"/>
    <w:rsid w:val="00CD6DC4"/>
    <w:rsid w:val="00CE0C34"/>
    <w:rsid w:val="00CE10E9"/>
    <w:rsid w:val="00CE2C3C"/>
    <w:rsid w:val="00CE365E"/>
    <w:rsid w:val="00CE3D57"/>
    <w:rsid w:val="00CE4B37"/>
    <w:rsid w:val="00CE4FB6"/>
    <w:rsid w:val="00CE5223"/>
    <w:rsid w:val="00CE57D0"/>
    <w:rsid w:val="00CE5DCA"/>
    <w:rsid w:val="00CE6244"/>
    <w:rsid w:val="00CF09A3"/>
    <w:rsid w:val="00CF0B76"/>
    <w:rsid w:val="00CF0CE5"/>
    <w:rsid w:val="00CF146A"/>
    <w:rsid w:val="00CF2B8C"/>
    <w:rsid w:val="00CF4B29"/>
    <w:rsid w:val="00CF4C75"/>
    <w:rsid w:val="00CF50EB"/>
    <w:rsid w:val="00CF5CED"/>
    <w:rsid w:val="00CF6056"/>
    <w:rsid w:val="00CF6156"/>
    <w:rsid w:val="00CF6ABB"/>
    <w:rsid w:val="00CF7826"/>
    <w:rsid w:val="00D00582"/>
    <w:rsid w:val="00D022A1"/>
    <w:rsid w:val="00D037A8"/>
    <w:rsid w:val="00D038AE"/>
    <w:rsid w:val="00D04DCA"/>
    <w:rsid w:val="00D058F9"/>
    <w:rsid w:val="00D06479"/>
    <w:rsid w:val="00D076C3"/>
    <w:rsid w:val="00D0795C"/>
    <w:rsid w:val="00D10114"/>
    <w:rsid w:val="00D13257"/>
    <w:rsid w:val="00D13795"/>
    <w:rsid w:val="00D13E8B"/>
    <w:rsid w:val="00D15A06"/>
    <w:rsid w:val="00D160D4"/>
    <w:rsid w:val="00D170B0"/>
    <w:rsid w:val="00D171DD"/>
    <w:rsid w:val="00D172EF"/>
    <w:rsid w:val="00D176EA"/>
    <w:rsid w:val="00D2151B"/>
    <w:rsid w:val="00D21735"/>
    <w:rsid w:val="00D21C51"/>
    <w:rsid w:val="00D22B4D"/>
    <w:rsid w:val="00D2301B"/>
    <w:rsid w:val="00D23B52"/>
    <w:rsid w:val="00D24113"/>
    <w:rsid w:val="00D245DE"/>
    <w:rsid w:val="00D2481A"/>
    <w:rsid w:val="00D249FD"/>
    <w:rsid w:val="00D24E8C"/>
    <w:rsid w:val="00D25147"/>
    <w:rsid w:val="00D2529D"/>
    <w:rsid w:val="00D252F8"/>
    <w:rsid w:val="00D2665B"/>
    <w:rsid w:val="00D27870"/>
    <w:rsid w:val="00D30E3B"/>
    <w:rsid w:val="00D33B82"/>
    <w:rsid w:val="00D34224"/>
    <w:rsid w:val="00D34ED1"/>
    <w:rsid w:val="00D357CE"/>
    <w:rsid w:val="00D3586E"/>
    <w:rsid w:val="00D37863"/>
    <w:rsid w:val="00D42B04"/>
    <w:rsid w:val="00D45F0B"/>
    <w:rsid w:val="00D4613E"/>
    <w:rsid w:val="00D46F54"/>
    <w:rsid w:val="00D50ADD"/>
    <w:rsid w:val="00D520EB"/>
    <w:rsid w:val="00D52493"/>
    <w:rsid w:val="00D52C58"/>
    <w:rsid w:val="00D530BA"/>
    <w:rsid w:val="00D538B4"/>
    <w:rsid w:val="00D53B61"/>
    <w:rsid w:val="00D53C52"/>
    <w:rsid w:val="00D54DBB"/>
    <w:rsid w:val="00D558B7"/>
    <w:rsid w:val="00D57451"/>
    <w:rsid w:val="00D57A38"/>
    <w:rsid w:val="00D60F19"/>
    <w:rsid w:val="00D61553"/>
    <w:rsid w:val="00D61856"/>
    <w:rsid w:val="00D62490"/>
    <w:rsid w:val="00D6265B"/>
    <w:rsid w:val="00D6281F"/>
    <w:rsid w:val="00D63CD8"/>
    <w:rsid w:val="00D651C5"/>
    <w:rsid w:val="00D665D4"/>
    <w:rsid w:val="00D66887"/>
    <w:rsid w:val="00D67FBC"/>
    <w:rsid w:val="00D71FA2"/>
    <w:rsid w:val="00D728FB"/>
    <w:rsid w:val="00D73190"/>
    <w:rsid w:val="00D73B3B"/>
    <w:rsid w:val="00D7482C"/>
    <w:rsid w:val="00D75130"/>
    <w:rsid w:val="00D806BD"/>
    <w:rsid w:val="00D81985"/>
    <w:rsid w:val="00D830D2"/>
    <w:rsid w:val="00D833A1"/>
    <w:rsid w:val="00D83EDF"/>
    <w:rsid w:val="00D844CC"/>
    <w:rsid w:val="00D85278"/>
    <w:rsid w:val="00D8626D"/>
    <w:rsid w:val="00D87998"/>
    <w:rsid w:val="00D87AB7"/>
    <w:rsid w:val="00D90EDE"/>
    <w:rsid w:val="00D920C0"/>
    <w:rsid w:val="00D922EC"/>
    <w:rsid w:val="00D9269A"/>
    <w:rsid w:val="00D92C2D"/>
    <w:rsid w:val="00D93179"/>
    <w:rsid w:val="00D9411C"/>
    <w:rsid w:val="00D94C8C"/>
    <w:rsid w:val="00D94D5F"/>
    <w:rsid w:val="00D97844"/>
    <w:rsid w:val="00DA25D7"/>
    <w:rsid w:val="00DA55C6"/>
    <w:rsid w:val="00DA62EA"/>
    <w:rsid w:val="00DA6A5F"/>
    <w:rsid w:val="00DA73F8"/>
    <w:rsid w:val="00DA7D0A"/>
    <w:rsid w:val="00DB1479"/>
    <w:rsid w:val="00DB404F"/>
    <w:rsid w:val="00DB4E54"/>
    <w:rsid w:val="00DB55B8"/>
    <w:rsid w:val="00DB5B25"/>
    <w:rsid w:val="00DB6838"/>
    <w:rsid w:val="00DB7390"/>
    <w:rsid w:val="00DC0199"/>
    <w:rsid w:val="00DC0656"/>
    <w:rsid w:val="00DC1B74"/>
    <w:rsid w:val="00DC2F58"/>
    <w:rsid w:val="00DC306D"/>
    <w:rsid w:val="00DC6140"/>
    <w:rsid w:val="00DC668C"/>
    <w:rsid w:val="00DC68DB"/>
    <w:rsid w:val="00DD0115"/>
    <w:rsid w:val="00DD2439"/>
    <w:rsid w:val="00DD2AF9"/>
    <w:rsid w:val="00DD3F1A"/>
    <w:rsid w:val="00DD50E2"/>
    <w:rsid w:val="00DE02BA"/>
    <w:rsid w:val="00DE0D7E"/>
    <w:rsid w:val="00DE0DDF"/>
    <w:rsid w:val="00DE1029"/>
    <w:rsid w:val="00DE1BEC"/>
    <w:rsid w:val="00DE22A4"/>
    <w:rsid w:val="00DE22AA"/>
    <w:rsid w:val="00DE2468"/>
    <w:rsid w:val="00DE5965"/>
    <w:rsid w:val="00DE617C"/>
    <w:rsid w:val="00DE7CCF"/>
    <w:rsid w:val="00DF01CF"/>
    <w:rsid w:val="00DF285C"/>
    <w:rsid w:val="00DF3EED"/>
    <w:rsid w:val="00DF5767"/>
    <w:rsid w:val="00DF57E1"/>
    <w:rsid w:val="00E015A7"/>
    <w:rsid w:val="00E0272D"/>
    <w:rsid w:val="00E02F25"/>
    <w:rsid w:val="00E03959"/>
    <w:rsid w:val="00E03D68"/>
    <w:rsid w:val="00E03FDD"/>
    <w:rsid w:val="00E06140"/>
    <w:rsid w:val="00E064AE"/>
    <w:rsid w:val="00E101BF"/>
    <w:rsid w:val="00E104A3"/>
    <w:rsid w:val="00E12F64"/>
    <w:rsid w:val="00E13B0D"/>
    <w:rsid w:val="00E13CB3"/>
    <w:rsid w:val="00E1415E"/>
    <w:rsid w:val="00E15D65"/>
    <w:rsid w:val="00E16966"/>
    <w:rsid w:val="00E20FFA"/>
    <w:rsid w:val="00E21508"/>
    <w:rsid w:val="00E21A35"/>
    <w:rsid w:val="00E21D86"/>
    <w:rsid w:val="00E22E6B"/>
    <w:rsid w:val="00E231F8"/>
    <w:rsid w:val="00E239AC"/>
    <w:rsid w:val="00E244D0"/>
    <w:rsid w:val="00E24E3C"/>
    <w:rsid w:val="00E24EDA"/>
    <w:rsid w:val="00E2514D"/>
    <w:rsid w:val="00E25A6D"/>
    <w:rsid w:val="00E25E80"/>
    <w:rsid w:val="00E2600E"/>
    <w:rsid w:val="00E26C60"/>
    <w:rsid w:val="00E26CC5"/>
    <w:rsid w:val="00E2702E"/>
    <w:rsid w:val="00E27288"/>
    <w:rsid w:val="00E27DC3"/>
    <w:rsid w:val="00E300BE"/>
    <w:rsid w:val="00E319A1"/>
    <w:rsid w:val="00E320D3"/>
    <w:rsid w:val="00E32434"/>
    <w:rsid w:val="00E32665"/>
    <w:rsid w:val="00E32B2E"/>
    <w:rsid w:val="00E32E58"/>
    <w:rsid w:val="00E34958"/>
    <w:rsid w:val="00E3664F"/>
    <w:rsid w:val="00E36866"/>
    <w:rsid w:val="00E36DB4"/>
    <w:rsid w:val="00E37664"/>
    <w:rsid w:val="00E40E80"/>
    <w:rsid w:val="00E41EA4"/>
    <w:rsid w:val="00E42C52"/>
    <w:rsid w:val="00E43000"/>
    <w:rsid w:val="00E43005"/>
    <w:rsid w:val="00E43481"/>
    <w:rsid w:val="00E43D1C"/>
    <w:rsid w:val="00E44A9A"/>
    <w:rsid w:val="00E45534"/>
    <w:rsid w:val="00E4798C"/>
    <w:rsid w:val="00E47ECD"/>
    <w:rsid w:val="00E5033B"/>
    <w:rsid w:val="00E50C0B"/>
    <w:rsid w:val="00E5122A"/>
    <w:rsid w:val="00E51632"/>
    <w:rsid w:val="00E54B71"/>
    <w:rsid w:val="00E54D69"/>
    <w:rsid w:val="00E55F4B"/>
    <w:rsid w:val="00E57587"/>
    <w:rsid w:val="00E60858"/>
    <w:rsid w:val="00E611EE"/>
    <w:rsid w:val="00E619DD"/>
    <w:rsid w:val="00E61ACD"/>
    <w:rsid w:val="00E61E89"/>
    <w:rsid w:val="00E633BF"/>
    <w:rsid w:val="00E63F4E"/>
    <w:rsid w:val="00E64A42"/>
    <w:rsid w:val="00E65452"/>
    <w:rsid w:val="00E65EAF"/>
    <w:rsid w:val="00E65EF3"/>
    <w:rsid w:val="00E712A7"/>
    <w:rsid w:val="00E736B8"/>
    <w:rsid w:val="00E74116"/>
    <w:rsid w:val="00E76226"/>
    <w:rsid w:val="00E76535"/>
    <w:rsid w:val="00E76D0D"/>
    <w:rsid w:val="00E77D85"/>
    <w:rsid w:val="00E800A2"/>
    <w:rsid w:val="00E80831"/>
    <w:rsid w:val="00E831CA"/>
    <w:rsid w:val="00E851C3"/>
    <w:rsid w:val="00E865A1"/>
    <w:rsid w:val="00E91040"/>
    <w:rsid w:val="00E9140C"/>
    <w:rsid w:val="00E916EA"/>
    <w:rsid w:val="00E94AAD"/>
    <w:rsid w:val="00E96259"/>
    <w:rsid w:val="00EA064C"/>
    <w:rsid w:val="00EA4A8C"/>
    <w:rsid w:val="00EA6710"/>
    <w:rsid w:val="00EB1816"/>
    <w:rsid w:val="00EB2E9B"/>
    <w:rsid w:val="00EB4402"/>
    <w:rsid w:val="00EB479E"/>
    <w:rsid w:val="00EB6FD8"/>
    <w:rsid w:val="00EB75E9"/>
    <w:rsid w:val="00EC179B"/>
    <w:rsid w:val="00EC1B2D"/>
    <w:rsid w:val="00EC1B7B"/>
    <w:rsid w:val="00EC29BB"/>
    <w:rsid w:val="00EC4E1B"/>
    <w:rsid w:val="00EC5D1A"/>
    <w:rsid w:val="00EC62A7"/>
    <w:rsid w:val="00ED0188"/>
    <w:rsid w:val="00ED01E4"/>
    <w:rsid w:val="00ED056B"/>
    <w:rsid w:val="00ED19F5"/>
    <w:rsid w:val="00ED21AE"/>
    <w:rsid w:val="00ED3181"/>
    <w:rsid w:val="00ED3495"/>
    <w:rsid w:val="00ED3B7F"/>
    <w:rsid w:val="00ED76D5"/>
    <w:rsid w:val="00ED7C3D"/>
    <w:rsid w:val="00EE01CE"/>
    <w:rsid w:val="00EE0F6B"/>
    <w:rsid w:val="00EE1E04"/>
    <w:rsid w:val="00EE1E7C"/>
    <w:rsid w:val="00EE4ED0"/>
    <w:rsid w:val="00EE782E"/>
    <w:rsid w:val="00EF0248"/>
    <w:rsid w:val="00EF193B"/>
    <w:rsid w:val="00EF2E15"/>
    <w:rsid w:val="00EF310B"/>
    <w:rsid w:val="00EF5097"/>
    <w:rsid w:val="00EF5250"/>
    <w:rsid w:val="00EF62C2"/>
    <w:rsid w:val="00EF76AD"/>
    <w:rsid w:val="00EF77B2"/>
    <w:rsid w:val="00F00EC0"/>
    <w:rsid w:val="00F01183"/>
    <w:rsid w:val="00F03033"/>
    <w:rsid w:val="00F030D9"/>
    <w:rsid w:val="00F03F19"/>
    <w:rsid w:val="00F044DB"/>
    <w:rsid w:val="00F05698"/>
    <w:rsid w:val="00F05A2F"/>
    <w:rsid w:val="00F05A3B"/>
    <w:rsid w:val="00F06545"/>
    <w:rsid w:val="00F07750"/>
    <w:rsid w:val="00F07A11"/>
    <w:rsid w:val="00F130FD"/>
    <w:rsid w:val="00F13FA2"/>
    <w:rsid w:val="00F159C2"/>
    <w:rsid w:val="00F17DA2"/>
    <w:rsid w:val="00F20354"/>
    <w:rsid w:val="00F21F73"/>
    <w:rsid w:val="00F22191"/>
    <w:rsid w:val="00F233EB"/>
    <w:rsid w:val="00F26D5E"/>
    <w:rsid w:val="00F2756B"/>
    <w:rsid w:val="00F278DD"/>
    <w:rsid w:val="00F301D7"/>
    <w:rsid w:val="00F303BA"/>
    <w:rsid w:val="00F3068B"/>
    <w:rsid w:val="00F307A0"/>
    <w:rsid w:val="00F31000"/>
    <w:rsid w:val="00F312FE"/>
    <w:rsid w:val="00F3508F"/>
    <w:rsid w:val="00F37C9F"/>
    <w:rsid w:val="00F40970"/>
    <w:rsid w:val="00F40FA5"/>
    <w:rsid w:val="00F410D4"/>
    <w:rsid w:val="00F41B31"/>
    <w:rsid w:val="00F45340"/>
    <w:rsid w:val="00F45D24"/>
    <w:rsid w:val="00F4619F"/>
    <w:rsid w:val="00F47DDD"/>
    <w:rsid w:val="00F51490"/>
    <w:rsid w:val="00F51632"/>
    <w:rsid w:val="00F517C4"/>
    <w:rsid w:val="00F5257B"/>
    <w:rsid w:val="00F527BB"/>
    <w:rsid w:val="00F529A9"/>
    <w:rsid w:val="00F54ABA"/>
    <w:rsid w:val="00F5568E"/>
    <w:rsid w:val="00F56ED0"/>
    <w:rsid w:val="00F57394"/>
    <w:rsid w:val="00F605B9"/>
    <w:rsid w:val="00F60BF8"/>
    <w:rsid w:val="00F60C77"/>
    <w:rsid w:val="00F6481D"/>
    <w:rsid w:val="00F64975"/>
    <w:rsid w:val="00F64F77"/>
    <w:rsid w:val="00F65FA5"/>
    <w:rsid w:val="00F66550"/>
    <w:rsid w:val="00F66575"/>
    <w:rsid w:val="00F66FEF"/>
    <w:rsid w:val="00F679E9"/>
    <w:rsid w:val="00F72E3D"/>
    <w:rsid w:val="00F73645"/>
    <w:rsid w:val="00F7554F"/>
    <w:rsid w:val="00F75876"/>
    <w:rsid w:val="00F7606D"/>
    <w:rsid w:val="00F76C68"/>
    <w:rsid w:val="00F7701F"/>
    <w:rsid w:val="00F773DD"/>
    <w:rsid w:val="00F82E71"/>
    <w:rsid w:val="00F82F54"/>
    <w:rsid w:val="00F83B19"/>
    <w:rsid w:val="00F85A7F"/>
    <w:rsid w:val="00F863C8"/>
    <w:rsid w:val="00F86B8F"/>
    <w:rsid w:val="00F90804"/>
    <w:rsid w:val="00F927E5"/>
    <w:rsid w:val="00F92FB6"/>
    <w:rsid w:val="00F93003"/>
    <w:rsid w:val="00F93980"/>
    <w:rsid w:val="00F94C25"/>
    <w:rsid w:val="00F95B2C"/>
    <w:rsid w:val="00F96148"/>
    <w:rsid w:val="00F97350"/>
    <w:rsid w:val="00FA21E7"/>
    <w:rsid w:val="00FA3158"/>
    <w:rsid w:val="00FA4A03"/>
    <w:rsid w:val="00FA6AE5"/>
    <w:rsid w:val="00FA6BCC"/>
    <w:rsid w:val="00FA6C37"/>
    <w:rsid w:val="00FB4DB9"/>
    <w:rsid w:val="00FB50F2"/>
    <w:rsid w:val="00FB531F"/>
    <w:rsid w:val="00FB652B"/>
    <w:rsid w:val="00FB72BF"/>
    <w:rsid w:val="00FB7722"/>
    <w:rsid w:val="00FB7A96"/>
    <w:rsid w:val="00FB7BD4"/>
    <w:rsid w:val="00FC3778"/>
    <w:rsid w:val="00FC388F"/>
    <w:rsid w:val="00FC4B0C"/>
    <w:rsid w:val="00FC52C7"/>
    <w:rsid w:val="00FC579B"/>
    <w:rsid w:val="00FC6B51"/>
    <w:rsid w:val="00FC6C9C"/>
    <w:rsid w:val="00FC7940"/>
    <w:rsid w:val="00FD0F4B"/>
    <w:rsid w:val="00FD1524"/>
    <w:rsid w:val="00FD1BF4"/>
    <w:rsid w:val="00FD1FB5"/>
    <w:rsid w:val="00FD2659"/>
    <w:rsid w:val="00FD5AAF"/>
    <w:rsid w:val="00FD5B63"/>
    <w:rsid w:val="00FD6578"/>
    <w:rsid w:val="00FD6E11"/>
    <w:rsid w:val="00FE0857"/>
    <w:rsid w:val="00FE09A9"/>
    <w:rsid w:val="00FE23A9"/>
    <w:rsid w:val="00FE4779"/>
    <w:rsid w:val="00FE4A7E"/>
    <w:rsid w:val="00FE5A90"/>
    <w:rsid w:val="00FE5C6A"/>
    <w:rsid w:val="00FE6EFB"/>
    <w:rsid w:val="00FE7357"/>
    <w:rsid w:val="00FF0334"/>
    <w:rsid w:val="00FF3CBD"/>
    <w:rsid w:val="00FF4118"/>
    <w:rsid w:val="00FF422E"/>
    <w:rsid w:val="00FF4BF0"/>
    <w:rsid w:val="00FF57B8"/>
    <w:rsid w:val="00FF6932"/>
    <w:rsid w:val="00FF7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0F2"/>
    <w:pPr>
      <w:spacing w:after="0"/>
    </w:pPr>
  </w:style>
  <w:style w:type="paragraph" w:styleId="Heading1">
    <w:name w:val="heading 1"/>
    <w:basedOn w:val="Normal"/>
    <w:next w:val="Normal"/>
    <w:link w:val="Heading1Char"/>
    <w:uiPriority w:val="9"/>
    <w:qFormat/>
    <w:rsid w:val="004F00F2"/>
    <w:pPr>
      <w:keepNext/>
      <w:keepLines/>
      <w:spacing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9172F2"/>
    <w:pPr>
      <w:keepNext/>
      <w:keepLines/>
      <w:spacing w:before="4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unhideWhenUsed/>
    <w:qFormat/>
    <w:rsid w:val="009172F2"/>
    <w:pPr>
      <w:keepNext/>
      <w:keepLines/>
      <w:spacing w:before="4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unhideWhenUsed/>
    <w:qFormat/>
    <w:rsid w:val="009172F2"/>
    <w:pPr>
      <w:keepNext/>
      <w:keepLines/>
      <w:spacing w:before="4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9172F2"/>
    <w:pPr>
      <w:keepNext/>
      <w:keepLines/>
      <w:spacing w:before="4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9172F2"/>
    <w:pPr>
      <w:keepNext/>
      <w:keepLines/>
      <w:spacing w:before="4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9172F2"/>
    <w:pPr>
      <w:keepNext/>
      <w:keepLines/>
      <w:spacing w:before="4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9172F2"/>
    <w:pPr>
      <w:keepNext/>
      <w:keepLines/>
      <w:spacing w:before="4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9172F2"/>
    <w:pPr>
      <w:keepNext/>
      <w:keepLines/>
      <w:spacing w:before="4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0F2"/>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rsid w:val="009172F2"/>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rsid w:val="009172F2"/>
    <w:rPr>
      <w:rFonts w:asciiTheme="majorHAnsi" w:eastAsiaTheme="majorEastAsia" w:hAnsiTheme="majorHAnsi" w:cstheme="majorBidi"/>
      <w:color w:val="E36C0A" w:themeColor="accent6" w:themeShade="BF"/>
      <w:sz w:val="26"/>
      <w:szCs w:val="26"/>
    </w:rPr>
  </w:style>
  <w:style w:type="paragraph" w:styleId="CommentText">
    <w:name w:val="annotation text"/>
    <w:basedOn w:val="Normal"/>
    <w:link w:val="CommentTextChar"/>
    <w:uiPriority w:val="99"/>
    <w:unhideWhenUsed/>
    <w:rsid w:val="004034E9"/>
    <w:rPr>
      <w:sz w:val="20"/>
      <w:szCs w:val="20"/>
    </w:rPr>
  </w:style>
  <w:style w:type="character" w:customStyle="1" w:styleId="CommentTextChar">
    <w:name w:val="Comment Text Char"/>
    <w:basedOn w:val="DefaultParagraphFont"/>
    <w:link w:val="CommentText"/>
    <w:uiPriority w:val="99"/>
    <w:rsid w:val="004034E9"/>
    <w:rPr>
      <w:rFonts w:ascii="Calibri" w:hAnsi="Calibri" w:cs="Calibri"/>
      <w:sz w:val="20"/>
      <w:szCs w:val="20"/>
    </w:rPr>
  </w:style>
  <w:style w:type="character" w:styleId="CommentReference">
    <w:name w:val="annotation reference"/>
    <w:basedOn w:val="DefaultParagraphFont"/>
    <w:uiPriority w:val="99"/>
    <w:semiHidden/>
    <w:unhideWhenUsed/>
    <w:rsid w:val="004034E9"/>
    <w:rPr>
      <w:sz w:val="16"/>
      <w:szCs w:val="16"/>
    </w:rPr>
  </w:style>
  <w:style w:type="paragraph" w:styleId="BalloonText">
    <w:name w:val="Balloon Text"/>
    <w:basedOn w:val="Normal"/>
    <w:link w:val="BalloonTextChar"/>
    <w:uiPriority w:val="99"/>
    <w:semiHidden/>
    <w:unhideWhenUsed/>
    <w:rsid w:val="004034E9"/>
    <w:rPr>
      <w:rFonts w:ascii="Tahoma" w:hAnsi="Tahoma" w:cs="Tahoma"/>
      <w:sz w:val="16"/>
      <w:szCs w:val="16"/>
    </w:rPr>
  </w:style>
  <w:style w:type="character" w:customStyle="1" w:styleId="BalloonTextChar">
    <w:name w:val="Balloon Text Char"/>
    <w:basedOn w:val="DefaultParagraphFont"/>
    <w:link w:val="BalloonText"/>
    <w:uiPriority w:val="99"/>
    <w:semiHidden/>
    <w:rsid w:val="004034E9"/>
    <w:rPr>
      <w:rFonts w:ascii="Tahoma" w:hAnsi="Tahoma" w:cs="Tahoma"/>
      <w:sz w:val="16"/>
      <w:szCs w:val="16"/>
    </w:rPr>
  </w:style>
  <w:style w:type="paragraph" w:customStyle="1" w:styleId="OPN">
    <w:name w:val="OPN"/>
    <w:basedOn w:val="BodyText"/>
    <w:rsid w:val="00E15D65"/>
  </w:style>
  <w:style w:type="paragraph" w:styleId="BodyText">
    <w:name w:val="Body Text"/>
    <w:basedOn w:val="Normal"/>
    <w:link w:val="BodyTextChar"/>
    <w:uiPriority w:val="99"/>
    <w:semiHidden/>
    <w:unhideWhenUsed/>
    <w:rsid w:val="00E15D65"/>
    <w:pPr>
      <w:spacing w:after="120"/>
    </w:pPr>
  </w:style>
  <w:style w:type="character" w:customStyle="1" w:styleId="BodyTextChar">
    <w:name w:val="Body Text Char"/>
    <w:basedOn w:val="DefaultParagraphFont"/>
    <w:link w:val="BodyText"/>
    <w:uiPriority w:val="99"/>
    <w:semiHidden/>
    <w:rsid w:val="00E15D65"/>
    <w:rPr>
      <w:rFonts w:ascii="Calibri" w:hAnsi="Calibri" w:cs="Calibri"/>
    </w:rPr>
  </w:style>
  <w:style w:type="paragraph" w:styleId="CommentSubject">
    <w:name w:val="annotation subject"/>
    <w:basedOn w:val="CommentText"/>
    <w:next w:val="CommentText"/>
    <w:link w:val="CommentSubjectChar"/>
    <w:uiPriority w:val="99"/>
    <w:semiHidden/>
    <w:unhideWhenUsed/>
    <w:rsid w:val="00701516"/>
    <w:rPr>
      <w:b/>
      <w:bCs/>
    </w:rPr>
  </w:style>
  <w:style w:type="character" w:customStyle="1" w:styleId="CommentSubjectChar">
    <w:name w:val="Comment Subject Char"/>
    <w:basedOn w:val="CommentTextChar"/>
    <w:link w:val="CommentSubject"/>
    <w:uiPriority w:val="99"/>
    <w:semiHidden/>
    <w:rsid w:val="00701516"/>
    <w:rPr>
      <w:rFonts w:ascii="Calibri" w:hAnsi="Calibri" w:cs="Calibri"/>
      <w:b/>
      <w:bCs/>
      <w:sz w:val="20"/>
      <w:szCs w:val="20"/>
    </w:rPr>
  </w:style>
  <w:style w:type="paragraph" w:styleId="FootnoteText">
    <w:name w:val="footnote text"/>
    <w:basedOn w:val="Normal"/>
    <w:link w:val="FootnoteTextChar"/>
    <w:uiPriority w:val="99"/>
    <w:semiHidden/>
    <w:unhideWhenUsed/>
    <w:rsid w:val="00C65C9A"/>
    <w:rPr>
      <w:sz w:val="20"/>
      <w:szCs w:val="20"/>
    </w:rPr>
  </w:style>
  <w:style w:type="character" w:customStyle="1" w:styleId="FootnoteTextChar">
    <w:name w:val="Footnote Text Char"/>
    <w:basedOn w:val="DefaultParagraphFont"/>
    <w:link w:val="FootnoteText"/>
    <w:uiPriority w:val="99"/>
    <w:semiHidden/>
    <w:rsid w:val="00C65C9A"/>
    <w:rPr>
      <w:rFonts w:ascii="Calibri" w:hAnsi="Calibri" w:cs="Calibri"/>
      <w:sz w:val="20"/>
      <w:szCs w:val="20"/>
    </w:rPr>
  </w:style>
  <w:style w:type="character" w:styleId="FootnoteReference">
    <w:name w:val="footnote reference"/>
    <w:basedOn w:val="DefaultParagraphFont"/>
    <w:uiPriority w:val="99"/>
    <w:semiHidden/>
    <w:unhideWhenUsed/>
    <w:rsid w:val="00C65C9A"/>
    <w:rPr>
      <w:vertAlign w:val="superscript"/>
    </w:rPr>
  </w:style>
  <w:style w:type="table" w:styleId="TableGrid">
    <w:name w:val="Table Grid"/>
    <w:basedOn w:val="TableNormal"/>
    <w:uiPriority w:val="59"/>
    <w:rsid w:val="000B0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07EA"/>
    <w:pPr>
      <w:spacing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0825F5"/>
    <w:pPr>
      <w:ind w:left="720"/>
      <w:contextualSpacing/>
    </w:pPr>
  </w:style>
  <w:style w:type="paragraph" w:styleId="Header">
    <w:name w:val="header"/>
    <w:basedOn w:val="Normal"/>
    <w:link w:val="HeaderChar"/>
    <w:uiPriority w:val="99"/>
    <w:unhideWhenUsed/>
    <w:rsid w:val="00EC62A7"/>
    <w:pPr>
      <w:tabs>
        <w:tab w:val="center" w:pos="4680"/>
        <w:tab w:val="right" w:pos="9360"/>
      </w:tabs>
    </w:pPr>
  </w:style>
  <w:style w:type="character" w:customStyle="1" w:styleId="HeaderChar">
    <w:name w:val="Header Char"/>
    <w:basedOn w:val="DefaultParagraphFont"/>
    <w:link w:val="Header"/>
    <w:uiPriority w:val="99"/>
    <w:rsid w:val="00EC62A7"/>
    <w:rPr>
      <w:rFonts w:ascii="Calibri" w:hAnsi="Calibri" w:cs="Calibri"/>
    </w:rPr>
  </w:style>
  <w:style w:type="paragraph" w:styleId="Footer">
    <w:name w:val="footer"/>
    <w:basedOn w:val="Normal"/>
    <w:link w:val="FooterChar"/>
    <w:uiPriority w:val="99"/>
    <w:unhideWhenUsed/>
    <w:rsid w:val="00EC62A7"/>
    <w:pPr>
      <w:tabs>
        <w:tab w:val="center" w:pos="4680"/>
        <w:tab w:val="right" w:pos="9360"/>
      </w:tabs>
    </w:pPr>
  </w:style>
  <w:style w:type="character" w:customStyle="1" w:styleId="FooterChar">
    <w:name w:val="Footer Char"/>
    <w:basedOn w:val="DefaultParagraphFont"/>
    <w:link w:val="Footer"/>
    <w:uiPriority w:val="99"/>
    <w:rsid w:val="00EC62A7"/>
    <w:rPr>
      <w:rFonts w:ascii="Calibri" w:hAnsi="Calibri" w:cs="Calibri"/>
    </w:rPr>
  </w:style>
  <w:style w:type="character" w:customStyle="1" w:styleId="Heading4Char">
    <w:name w:val="Heading 4 Char"/>
    <w:basedOn w:val="DefaultParagraphFont"/>
    <w:link w:val="Heading4"/>
    <w:uiPriority w:val="9"/>
    <w:rsid w:val="009172F2"/>
    <w:rPr>
      <w:rFonts w:asciiTheme="majorHAnsi" w:eastAsiaTheme="majorEastAsia" w:hAnsiTheme="majorHAnsi" w:cstheme="majorBidi"/>
      <w:i/>
      <w:iCs/>
      <w:color w:val="31849B" w:themeColor="accent5" w:themeShade="BF"/>
      <w:sz w:val="25"/>
      <w:szCs w:val="25"/>
    </w:rPr>
  </w:style>
  <w:style w:type="paragraph" w:customStyle="1" w:styleId="Term">
    <w:name w:val="Term"/>
    <w:basedOn w:val="Normal"/>
    <w:next w:val="Normal"/>
    <w:rsid w:val="00AF7D74"/>
    <w:rPr>
      <w:b/>
      <w:i/>
      <w:smallCaps/>
      <w:color w:val="548DD4" w:themeColor="text2" w:themeTint="99"/>
      <w:lang w:bidi="en-US"/>
    </w:rPr>
  </w:style>
  <w:style w:type="paragraph" w:customStyle="1" w:styleId="Definition">
    <w:name w:val="Definition"/>
    <w:basedOn w:val="Normal"/>
    <w:rsid w:val="00ED19F5"/>
    <w:pPr>
      <w:ind w:left="288"/>
    </w:pPr>
    <w:rPr>
      <w:lang w:bidi="en-US"/>
    </w:rPr>
  </w:style>
  <w:style w:type="paragraph" w:styleId="Revision">
    <w:name w:val="Revision"/>
    <w:hidden/>
    <w:uiPriority w:val="99"/>
    <w:semiHidden/>
    <w:rsid w:val="00F66575"/>
    <w:pPr>
      <w:spacing w:after="0" w:line="240" w:lineRule="auto"/>
    </w:pPr>
    <w:rPr>
      <w:rFonts w:ascii="Calibri" w:hAnsi="Calibri" w:cs="Calibri"/>
    </w:rPr>
  </w:style>
  <w:style w:type="character" w:styleId="Hyperlink">
    <w:name w:val="Hyperlink"/>
    <w:basedOn w:val="DefaultParagraphFont"/>
    <w:uiPriority w:val="99"/>
    <w:unhideWhenUsed/>
    <w:rsid w:val="00C477EE"/>
    <w:rPr>
      <w:color w:val="0000FF" w:themeColor="hyperlink"/>
      <w:u w:val="single"/>
    </w:rPr>
  </w:style>
  <w:style w:type="character" w:customStyle="1" w:styleId="MyQuoteChar">
    <w:name w:val="MyQuote Char"/>
    <w:link w:val="MyQuote"/>
    <w:locked/>
    <w:rsid w:val="00C477EE"/>
    <w:rPr>
      <w:i/>
      <w:color w:val="000000"/>
      <w:lang w:val="x-none" w:eastAsia="x-none"/>
    </w:rPr>
  </w:style>
  <w:style w:type="paragraph" w:customStyle="1" w:styleId="MyQuote">
    <w:name w:val="MyQuote"/>
    <w:basedOn w:val="ListParagraph"/>
    <w:link w:val="MyQuoteChar"/>
    <w:rsid w:val="00C477EE"/>
    <w:pPr>
      <w:numPr>
        <w:ilvl w:val="1"/>
        <w:numId w:val="1"/>
      </w:numPr>
      <w:spacing w:after="120"/>
      <w:contextualSpacing w:val="0"/>
    </w:pPr>
    <w:rPr>
      <w:i/>
      <w:color w:val="000000"/>
      <w:lang w:val="x-none" w:eastAsia="x-none"/>
    </w:rPr>
  </w:style>
  <w:style w:type="paragraph" w:customStyle="1" w:styleId="DataPoint">
    <w:name w:val="DataPoint"/>
    <w:basedOn w:val="MyQuote"/>
    <w:rsid w:val="00C477EE"/>
    <w:pPr>
      <w:numPr>
        <w:ilvl w:val="0"/>
      </w:numPr>
      <w:tabs>
        <w:tab w:val="num" w:pos="360"/>
      </w:tabs>
      <w:ind w:left="1440"/>
    </w:pPr>
  </w:style>
  <w:style w:type="character" w:styleId="FollowedHyperlink">
    <w:name w:val="FollowedHyperlink"/>
    <w:basedOn w:val="DefaultParagraphFont"/>
    <w:uiPriority w:val="99"/>
    <w:semiHidden/>
    <w:unhideWhenUsed/>
    <w:rsid w:val="004E0207"/>
    <w:rPr>
      <w:color w:val="800080" w:themeColor="followedHyperlink"/>
      <w:u w:val="single"/>
    </w:rPr>
  </w:style>
  <w:style w:type="character" w:styleId="Strong">
    <w:name w:val="Strong"/>
    <w:basedOn w:val="DefaultParagraphFont"/>
    <w:uiPriority w:val="22"/>
    <w:qFormat/>
    <w:rsid w:val="009172F2"/>
    <w:rPr>
      <w:b/>
      <w:bCs/>
    </w:rPr>
  </w:style>
  <w:style w:type="character" w:customStyle="1" w:styleId="imcu">
    <w:name w:val="i_mcu"/>
    <w:basedOn w:val="DefaultParagraphFont"/>
    <w:rsid w:val="002C3269"/>
  </w:style>
  <w:style w:type="paragraph" w:styleId="Caption">
    <w:name w:val="caption"/>
    <w:basedOn w:val="Normal"/>
    <w:next w:val="Normal"/>
    <w:uiPriority w:val="35"/>
    <w:unhideWhenUsed/>
    <w:qFormat/>
    <w:rsid w:val="009172F2"/>
    <w:pPr>
      <w:spacing w:line="240" w:lineRule="auto"/>
    </w:pPr>
    <w:rPr>
      <w:b/>
      <w:bCs/>
      <w:smallCaps/>
      <w:color w:val="4F81BD" w:themeColor="accent1"/>
      <w:spacing w:val="6"/>
    </w:rPr>
  </w:style>
  <w:style w:type="paragraph" w:styleId="ListBullet">
    <w:name w:val="List Bullet"/>
    <w:basedOn w:val="Normal"/>
    <w:uiPriority w:val="99"/>
    <w:unhideWhenUsed/>
    <w:rsid w:val="002210D8"/>
    <w:pPr>
      <w:numPr>
        <w:numId w:val="2"/>
      </w:numPr>
      <w:contextualSpacing/>
    </w:pPr>
  </w:style>
  <w:style w:type="character" w:customStyle="1" w:styleId="Heading5Char">
    <w:name w:val="Heading 5 Char"/>
    <w:basedOn w:val="DefaultParagraphFont"/>
    <w:link w:val="Heading5"/>
    <w:uiPriority w:val="9"/>
    <w:semiHidden/>
    <w:rsid w:val="009172F2"/>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9172F2"/>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9172F2"/>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9172F2"/>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9172F2"/>
    <w:rPr>
      <w:rFonts w:asciiTheme="majorHAnsi" w:eastAsiaTheme="majorEastAsia" w:hAnsiTheme="majorHAnsi" w:cstheme="majorBidi"/>
      <w:color w:val="984806" w:themeColor="accent6" w:themeShade="80"/>
    </w:rPr>
  </w:style>
  <w:style w:type="paragraph" w:styleId="Title">
    <w:name w:val="Title"/>
    <w:basedOn w:val="Normal"/>
    <w:next w:val="Normal"/>
    <w:link w:val="TitleChar"/>
    <w:uiPriority w:val="10"/>
    <w:qFormat/>
    <w:rsid w:val="009172F2"/>
    <w:pPr>
      <w:spacing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9172F2"/>
    <w:rPr>
      <w:rFonts w:asciiTheme="majorHAnsi" w:eastAsiaTheme="majorEastAsia" w:hAnsiTheme="majorHAnsi" w:cstheme="majorBidi"/>
      <w:color w:val="365F91" w:themeColor="accent1" w:themeShade="BF"/>
      <w:spacing w:val="-10"/>
      <w:sz w:val="52"/>
      <w:szCs w:val="52"/>
    </w:rPr>
  </w:style>
  <w:style w:type="paragraph" w:customStyle="1" w:styleId="4BC8582F925C44688E6963A65CE800A2">
    <w:name w:val="4BC8582F925C44688E6963A65CE800A2"/>
    <w:rsid w:val="001B38CF"/>
    <w:rPr>
      <w:lang w:eastAsia="ja-JP"/>
    </w:rPr>
  </w:style>
  <w:style w:type="character" w:styleId="PlaceholderText">
    <w:name w:val="Placeholder Text"/>
    <w:basedOn w:val="DefaultParagraphFont"/>
    <w:uiPriority w:val="99"/>
    <w:semiHidden/>
    <w:rsid w:val="001B38CF"/>
    <w:rPr>
      <w:color w:val="808080"/>
    </w:rPr>
  </w:style>
  <w:style w:type="table" w:styleId="ListTable1Light-Accent1">
    <w:name w:val="List Table 1 Light Accent 1"/>
    <w:basedOn w:val="TableNormal"/>
    <w:uiPriority w:val="46"/>
    <w:rsid w:val="00987C74"/>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987C7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ubtitle">
    <w:name w:val="Subtitle"/>
    <w:basedOn w:val="Normal"/>
    <w:next w:val="Normal"/>
    <w:link w:val="SubtitleChar"/>
    <w:uiPriority w:val="11"/>
    <w:qFormat/>
    <w:rsid w:val="009172F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172F2"/>
    <w:rPr>
      <w:rFonts w:asciiTheme="majorHAnsi" w:eastAsiaTheme="majorEastAsia" w:hAnsiTheme="majorHAnsi" w:cstheme="majorBidi"/>
    </w:rPr>
  </w:style>
  <w:style w:type="character" w:styleId="Emphasis">
    <w:name w:val="Emphasis"/>
    <w:basedOn w:val="DefaultParagraphFont"/>
    <w:uiPriority w:val="20"/>
    <w:qFormat/>
    <w:rsid w:val="009172F2"/>
    <w:rPr>
      <w:i/>
      <w:iCs/>
    </w:rPr>
  </w:style>
  <w:style w:type="paragraph" w:styleId="NoSpacing">
    <w:name w:val="No Spacing"/>
    <w:uiPriority w:val="1"/>
    <w:qFormat/>
    <w:rsid w:val="009172F2"/>
    <w:pPr>
      <w:spacing w:after="0" w:line="240" w:lineRule="auto"/>
    </w:pPr>
  </w:style>
  <w:style w:type="paragraph" w:styleId="Quote">
    <w:name w:val="Quote"/>
    <w:basedOn w:val="Normal"/>
    <w:next w:val="Normal"/>
    <w:link w:val="QuoteChar"/>
    <w:uiPriority w:val="29"/>
    <w:qFormat/>
    <w:rsid w:val="009172F2"/>
    <w:pPr>
      <w:spacing w:before="120"/>
      <w:ind w:left="720" w:right="720"/>
      <w:jc w:val="center"/>
    </w:pPr>
    <w:rPr>
      <w:i/>
      <w:iCs/>
    </w:rPr>
  </w:style>
  <w:style w:type="character" w:customStyle="1" w:styleId="QuoteChar">
    <w:name w:val="Quote Char"/>
    <w:basedOn w:val="DefaultParagraphFont"/>
    <w:link w:val="Quote"/>
    <w:uiPriority w:val="29"/>
    <w:rsid w:val="009172F2"/>
    <w:rPr>
      <w:i/>
      <w:iCs/>
    </w:rPr>
  </w:style>
  <w:style w:type="paragraph" w:styleId="IntenseQuote">
    <w:name w:val="Intense Quote"/>
    <w:basedOn w:val="Normal"/>
    <w:next w:val="Normal"/>
    <w:link w:val="IntenseQuoteChar"/>
    <w:uiPriority w:val="30"/>
    <w:qFormat/>
    <w:rsid w:val="009172F2"/>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9172F2"/>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9172F2"/>
    <w:rPr>
      <w:i/>
      <w:iCs/>
      <w:color w:val="404040" w:themeColor="text1" w:themeTint="BF"/>
    </w:rPr>
  </w:style>
  <w:style w:type="character" w:styleId="IntenseEmphasis">
    <w:name w:val="Intense Emphasis"/>
    <w:basedOn w:val="DefaultParagraphFont"/>
    <w:uiPriority w:val="21"/>
    <w:qFormat/>
    <w:rsid w:val="009172F2"/>
    <w:rPr>
      <w:b w:val="0"/>
      <w:bCs w:val="0"/>
      <w:i/>
      <w:iCs/>
      <w:color w:val="4F81BD" w:themeColor="accent1"/>
    </w:rPr>
  </w:style>
  <w:style w:type="character" w:styleId="SubtleReference">
    <w:name w:val="Subtle Reference"/>
    <w:basedOn w:val="DefaultParagraphFont"/>
    <w:uiPriority w:val="31"/>
    <w:qFormat/>
    <w:rsid w:val="009172F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72F2"/>
    <w:rPr>
      <w:b/>
      <w:bCs/>
      <w:smallCaps/>
      <w:color w:val="4F81BD" w:themeColor="accent1"/>
      <w:spacing w:val="5"/>
      <w:u w:val="single"/>
    </w:rPr>
  </w:style>
  <w:style w:type="character" w:styleId="BookTitle">
    <w:name w:val="Book Title"/>
    <w:basedOn w:val="DefaultParagraphFont"/>
    <w:uiPriority w:val="33"/>
    <w:qFormat/>
    <w:rsid w:val="009172F2"/>
    <w:rPr>
      <w:b/>
      <w:bCs/>
      <w:smallCaps/>
    </w:rPr>
  </w:style>
  <w:style w:type="paragraph" w:styleId="TOCHeading">
    <w:name w:val="TOC Heading"/>
    <w:basedOn w:val="Heading1"/>
    <w:next w:val="Normal"/>
    <w:uiPriority w:val="39"/>
    <w:semiHidden/>
    <w:unhideWhenUsed/>
    <w:qFormat/>
    <w:rsid w:val="009172F2"/>
    <w:pPr>
      <w:outlineLvl w:val="9"/>
    </w:pPr>
  </w:style>
  <w:style w:type="table" w:styleId="PlainTable4">
    <w:name w:val="Plain Table 4"/>
    <w:basedOn w:val="TableNormal"/>
    <w:uiPriority w:val="44"/>
    <w:rsid w:val="000F05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B4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382C"/>
    <w:rPr>
      <w:rFonts w:ascii="Courier New" w:eastAsia="Times New Roman" w:hAnsi="Courier New" w:cs="Courier New"/>
      <w:sz w:val="20"/>
      <w:szCs w:val="20"/>
    </w:rPr>
  </w:style>
  <w:style w:type="character" w:customStyle="1" w:styleId="jqconsole-old-prompt">
    <w:name w:val="jqconsole-old-prompt"/>
    <w:basedOn w:val="DefaultParagraphFont"/>
    <w:rsid w:val="00B4382C"/>
  </w:style>
  <w:style w:type="character" w:customStyle="1" w:styleId="result">
    <w:name w:val="result"/>
    <w:basedOn w:val="DefaultParagraphFont"/>
    <w:rsid w:val="00B4382C"/>
  </w:style>
  <w:style w:type="character" w:customStyle="1" w:styleId="output">
    <w:name w:val="output"/>
    <w:basedOn w:val="DefaultParagraphFont"/>
    <w:rsid w:val="00FE6EFB"/>
  </w:style>
  <w:style w:type="table" w:styleId="ListTable6Colorful-Accent1">
    <w:name w:val="List Table 6 Colorful Accent 1"/>
    <w:basedOn w:val="TableNormal"/>
    <w:uiPriority w:val="51"/>
    <w:rsid w:val="00D30E3B"/>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326F29"/>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note">
    <w:name w:val="note"/>
    <w:basedOn w:val="Normal"/>
    <w:rsid w:val="00BA30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0014">
      <w:bodyDiv w:val="1"/>
      <w:marLeft w:val="0"/>
      <w:marRight w:val="0"/>
      <w:marTop w:val="0"/>
      <w:marBottom w:val="0"/>
      <w:divBdr>
        <w:top w:val="none" w:sz="0" w:space="0" w:color="auto"/>
        <w:left w:val="none" w:sz="0" w:space="0" w:color="auto"/>
        <w:bottom w:val="none" w:sz="0" w:space="0" w:color="auto"/>
        <w:right w:val="none" w:sz="0" w:space="0" w:color="auto"/>
      </w:divBdr>
      <w:divsChild>
        <w:div w:id="594367791">
          <w:marLeft w:val="0"/>
          <w:marRight w:val="0"/>
          <w:marTop w:val="0"/>
          <w:marBottom w:val="0"/>
          <w:divBdr>
            <w:top w:val="none" w:sz="0" w:space="0" w:color="auto"/>
            <w:left w:val="none" w:sz="0" w:space="0" w:color="auto"/>
            <w:bottom w:val="none" w:sz="0" w:space="0" w:color="auto"/>
            <w:right w:val="none" w:sz="0" w:space="0" w:color="auto"/>
          </w:divBdr>
          <w:divsChild>
            <w:div w:id="1712873874">
              <w:marLeft w:val="0"/>
              <w:marRight w:val="0"/>
              <w:marTop w:val="0"/>
              <w:marBottom w:val="0"/>
              <w:divBdr>
                <w:top w:val="none" w:sz="0" w:space="0" w:color="auto"/>
                <w:left w:val="none" w:sz="0" w:space="0" w:color="auto"/>
                <w:bottom w:val="none" w:sz="0" w:space="0" w:color="auto"/>
                <w:right w:val="none" w:sz="0" w:space="0" w:color="auto"/>
              </w:divBdr>
              <w:divsChild>
                <w:div w:id="1564560420">
                  <w:marLeft w:val="0"/>
                  <w:marRight w:val="0"/>
                  <w:marTop w:val="0"/>
                  <w:marBottom w:val="0"/>
                  <w:divBdr>
                    <w:top w:val="none" w:sz="0" w:space="0" w:color="auto"/>
                    <w:left w:val="none" w:sz="0" w:space="0" w:color="auto"/>
                    <w:bottom w:val="none" w:sz="0" w:space="0" w:color="auto"/>
                    <w:right w:val="none" w:sz="0" w:space="0" w:color="auto"/>
                  </w:divBdr>
                  <w:divsChild>
                    <w:div w:id="1501044577">
                      <w:marLeft w:val="0"/>
                      <w:marRight w:val="0"/>
                      <w:marTop w:val="0"/>
                      <w:marBottom w:val="0"/>
                      <w:divBdr>
                        <w:top w:val="none" w:sz="0" w:space="0" w:color="auto"/>
                        <w:left w:val="none" w:sz="0" w:space="0" w:color="auto"/>
                        <w:bottom w:val="none" w:sz="0" w:space="0" w:color="auto"/>
                        <w:right w:val="none" w:sz="0" w:space="0" w:color="auto"/>
                      </w:divBdr>
                      <w:divsChild>
                        <w:div w:id="1406996607">
                          <w:marLeft w:val="0"/>
                          <w:marRight w:val="0"/>
                          <w:marTop w:val="0"/>
                          <w:marBottom w:val="0"/>
                          <w:divBdr>
                            <w:top w:val="none" w:sz="0" w:space="0" w:color="auto"/>
                            <w:left w:val="none" w:sz="0" w:space="0" w:color="auto"/>
                            <w:bottom w:val="none" w:sz="0" w:space="0" w:color="auto"/>
                            <w:right w:val="none" w:sz="0" w:space="0" w:color="auto"/>
                          </w:divBdr>
                          <w:divsChild>
                            <w:div w:id="141428934">
                              <w:marLeft w:val="0"/>
                              <w:marRight w:val="0"/>
                              <w:marTop w:val="0"/>
                              <w:marBottom w:val="0"/>
                              <w:divBdr>
                                <w:top w:val="none" w:sz="0" w:space="0" w:color="auto"/>
                                <w:left w:val="none" w:sz="0" w:space="0" w:color="auto"/>
                                <w:bottom w:val="none" w:sz="0" w:space="0" w:color="auto"/>
                                <w:right w:val="none" w:sz="0" w:space="0" w:color="auto"/>
                              </w:divBdr>
                              <w:divsChild>
                                <w:div w:id="178855435">
                                  <w:marLeft w:val="0"/>
                                  <w:marRight w:val="0"/>
                                  <w:marTop w:val="0"/>
                                  <w:marBottom w:val="0"/>
                                  <w:divBdr>
                                    <w:top w:val="none" w:sz="0" w:space="0" w:color="auto"/>
                                    <w:left w:val="none" w:sz="0" w:space="0" w:color="auto"/>
                                    <w:bottom w:val="none" w:sz="0" w:space="0" w:color="auto"/>
                                    <w:right w:val="none" w:sz="0" w:space="0" w:color="auto"/>
                                  </w:divBdr>
                                </w:div>
                                <w:div w:id="358356932">
                                  <w:marLeft w:val="0"/>
                                  <w:marRight w:val="0"/>
                                  <w:marTop w:val="0"/>
                                  <w:marBottom w:val="0"/>
                                  <w:divBdr>
                                    <w:top w:val="none" w:sz="0" w:space="0" w:color="auto"/>
                                    <w:left w:val="none" w:sz="0" w:space="0" w:color="auto"/>
                                    <w:bottom w:val="none" w:sz="0" w:space="0" w:color="auto"/>
                                    <w:right w:val="none" w:sz="0" w:space="0" w:color="auto"/>
                                  </w:divBdr>
                                  <w:divsChild>
                                    <w:div w:id="487207426">
                                      <w:marLeft w:val="0"/>
                                      <w:marRight w:val="0"/>
                                      <w:marTop w:val="0"/>
                                      <w:marBottom w:val="0"/>
                                      <w:divBdr>
                                        <w:top w:val="none" w:sz="0" w:space="0" w:color="auto"/>
                                        <w:left w:val="none" w:sz="0" w:space="0" w:color="auto"/>
                                        <w:bottom w:val="none" w:sz="0" w:space="0" w:color="auto"/>
                                        <w:right w:val="none" w:sz="0" w:space="0" w:color="auto"/>
                                      </w:divBdr>
                                    </w:div>
                                  </w:divsChild>
                                </w:div>
                                <w:div w:id="476068648">
                                  <w:marLeft w:val="0"/>
                                  <w:marRight w:val="0"/>
                                  <w:marTop w:val="0"/>
                                  <w:marBottom w:val="0"/>
                                  <w:divBdr>
                                    <w:top w:val="none" w:sz="0" w:space="0" w:color="auto"/>
                                    <w:left w:val="none" w:sz="0" w:space="0" w:color="auto"/>
                                    <w:bottom w:val="none" w:sz="0" w:space="0" w:color="auto"/>
                                    <w:right w:val="none" w:sz="0" w:space="0" w:color="auto"/>
                                  </w:divBdr>
                                  <w:divsChild>
                                    <w:div w:id="198319934">
                                      <w:marLeft w:val="0"/>
                                      <w:marRight w:val="0"/>
                                      <w:marTop w:val="0"/>
                                      <w:marBottom w:val="300"/>
                                      <w:divBdr>
                                        <w:top w:val="none" w:sz="0" w:space="0" w:color="auto"/>
                                        <w:left w:val="none" w:sz="0" w:space="0" w:color="auto"/>
                                        <w:bottom w:val="none" w:sz="0" w:space="0" w:color="auto"/>
                                        <w:right w:val="none" w:sz="0" w:space="0" w:color="auto"/>
                                      </w:divBdr>
                                    </w:div>
                                    <w:div w:id="1011685374">
                                      <w:marLeft w:val="0"/>
                                      <w:marRight w:val="0"/>
                                      <w:marTop w:val="0"/>
                                      <w:marBottom w:val="0"/>
                                      <w:divBdr>
                                        <w:top w:val="none" w:sz="0" w:space="0" w:color="auto"/>
                                        <w:left w:val="none" w:sz="0" w:space="0" w:color="auto"/>
                                        <w:bottom w:val="none" w:sz="0" w:space="0" w:color="auto"/>
                                        <w:right w:val="none" w:sz="0" w:space="0" w:color="auto"/>
                                      </w:divBdr>
                                    </w:div>
                                    <w:div w:id="13834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71161">
                              <w:marLeft w:val="0"/>
                              <w:marRight w:val="0"/>
                              <w:marTop w:val="0"/>
                              <w:marBottom w:val="0"/>
                              <w:divBdr>
                                <w:top w:val="none" w:sz="0" w:space="0" w:color="auto"/>
                                <w:left w:val="none" w:sz="0" w:space="0" w:color="auto"/>
                                <w:bottom w:val="none" w:sz="0" w:space="0" w:color="auto"/>
                                <w:right w:val="none" w:sz="0" w:space="0" w:color="auto"/>
                              </w:divBdr>
                              <w:divsChild>
                                <w:div w:id="217056893">
                                  <w:marLeft w:val="0"/>
                                  <w:marRight w:val="0"/>
                                  <w:marTop w:val="0"/>
                                  <w:marBottom w:val="0"/>
                                  <w:divBdr>
                                    <w:top w:val="none" w:sz="0" w:space="0" w:color="auto"/>
                                    <w:left w:val="none" w:sz="0" w:space="0" w:color="auto"/>
                                    <w:bottom w:val="none" w:sz="0" w:space="0" w:color="auto"/>
                                    <w:right w:val="none" w:sz="0" w:space="0" w:color="auto"/>
                                  </w:divBdr>
                                </w:div>
                                <w:div w:id="1143230009">
                                  <w:marLeft w:val="0"/>
                                  <w:marRight w:val="0"/>
                                  <w:marTop w:val="0"/>
                                  <w:marBottom w:val="0"/>
                                  <w:divBdr>
                                    <w:top w:val="none" w:sz="0" w:space="0" w:color="auto"/>
                                    <w:left w:val="none" w:sz="0" w:space="0" w:color="auto"/>
                                    <w:bottom w:val="none" w:sz="0" w:space="0" w:color="auto"/>
                                    <w:right w:val="none" w:sz="0" w:space="0" w:color="auto"/>
                                  </w:divBdr>
                                  <w:divsChild>
                                    <w:div w:id="40131095">
                                      <w:marLeft w:val="0"/>
                                      <w:marRight w:val="0"/>
                                      <w:marTop w:val="0"/>
                                      <w:marBottom w:val="0"/>
                                      <w:divBdr>
                                        <w:top w:val="none" w:sz="0" w:space="0" w:color="auto"/>
                                        <w:left w:val="none" w:sz="0" w:space="0" w:color="auto"/>
                                        <w:bottom w:val="none" w:sz="0" w:space="0" w:color="auto"/>
                                        <w:right w:val="none" w:sz="0" w:space="0" w:color="auto"/>
                                      </w:divBdr>
                                    </w:div>
                                  </w:divsChild>
                                </w:div>
                                <w:div w:id="1505587191">
                                  <w:marLeft w:val="0"/>
                                  <w:marRight w:val="0"/>
                                  <w:marTop w:val="0"/>
                                  <w:marBottom w:val="0"/>
                                  <w:divBdr>
                                    <w:top w:val="none" w:sz="0" w:space="0" w:color="auto"/>
                                    <w:left w:val="none" w:sz="0" w:space="0" w:color="auto"/>
                                    <w:bottom w:val="none" w:sz="0" w:space="0" w:color="auto"/>
                                    <w:right w:val="none" w:sz="0" w:space="0" w:color="auto"/>
                                  </w:divBdr>
                                  <w:divsChild>
                                    <w:div w:id="248930003">
                                      <w:marLeft w:val="0"/>
                                      <w:marRight w:val="0"/>
                                      <w:marTop w:val="0"/>
                                      <w:marBottom w:val="0"/>
                                      <w:divBdr>
                                        <w:top w:val="none" w:sz="0" w:space="0" w:color="auto"/>
                                        <w:left w:val="none" w:sz="0" w:space="0" w:color="auto"/>
                                        <w:bottom w:val="none" w:sz="0" w:space="0" w:color="auto"/>
                                        <w:right w:val="none" w:sz="0" w:space="0" w:color="auto"/>
                                      </w:divBdr>
                                    </w:div>
                                    <w:div w:id="1823036618">
                                      <w:marLeft w:val="0"/>
                                      <w:marRight w:val="0"/>
                                      <w:marTop w:val="0"/>
                                      <w:marBottom w:val="300"/>
                                      <w:divBdr>
                                        <w:top w:val="none" w:sz="0" w:space="0" w:color="auto"/>
                                        <w:left w:val="none" w:sz="0" w:space="0" w:color="auto"/>
                                        <w:bottom w:val="none" w:sz="0" w:space="0" w:color="auto"/>
                                        <w:right w:val="none" w:sz="0" w:space="0" w:color="auto"/>
                                      </w:divBdr>
                                    </w:div>
                                    <w:div w:id="18247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60795">
      <w:bodyDiv w:val="1"/>
      <w:marLeft w:val="0"/>
      <w:marRight w:val="0"/>
      <w:marTop w:val="0"/>
      <w:marBottom w:val="0"/>
      <w:divBdr>
        <w:top w:val="none" w:sz="0" w:space="0" w:color="auto"/>
        <w:left w:val="none" w:sz="0" w:space="0" w:color="auto"/>
        <w:bottom w:val="none" w:sz="0" w:space="0" w:color="auto"/>
        <w:right w:val="none" w:sz="0" w:space="0" w:color="auto"/>
      </w:divBdr>
    </w:div>
    <w:div w:id="90900499">
      <w:bodyDiv w:val="1"/>
      <w:marLeft w:val="0"/>
      <w:marRight w:val="0"/>
      <w:marTop w:val="0"/>
      <w:marBottom w:val="0"/>
      <w:divBdr>
        <w:top w:val="none" w:sz="0" w:space="0" w:color="auto"/>
        <w:left w:val="none" w:sz="0" w:space="0" w:color="auto"/>
        <w:bottom w:val="none" w:sz="0" w:space="0" w:color="auto"/>
        <w:right w:val="none" w:sz="0" w:space="0" w:color="auto"/>
      </w:divBdr>
    </w:div>
    <w:div w:id="109711512">
      <w:bodyDiv w:val="1"/>
      <w:marLeft w:val="0"/>
      <w:marRight w:val="0"/>
      <w:marTop w:val="0"/>
      <w:marBottom w:val="0"/>
      <w:divBdr>
        <w:top w:val="none" w:sz="0" w:space="0" w:color="auto"/>
        <w:left w:val="none" w:sz="0" w:space="0" w:color="auto"/>
        <w:bottom w:val="none" w:sz="0" w:space="0" w:color="auto"/>
        <w:right w:val="none" w:sz="0" w:space="0" w:color="auto"/>
      </w:divBdr>
    </w:div>
    <w:div w:id="124125543">
      <w:bodyDiv w:val="1"/>
      <w:marLeft w:val="0"/>
      <w:marRight w:val="0"/>
      <w:marTop w:val="0"/>
      <w:marBottom w:val="0"/>
      <w:divBdr>
        <w:top w:val="none" w:sz="0" w:space="0" w:color="auto"/>
        <w:left w:val="none" w:sz="0" w:space="0" w:color="auto"/>
        <w:bottom w:val="none" w:sz="0" w:space="0" w:color="auto"/>
        <w:right w:val="none" w:sz="0" w:space="0" w:color="auto"/>
      </w:divBdr>
    </w:div>
    <w:div w:id="266543122">
      <w:bodyDiv w:val="1"/>
      <w:marLeft w:val="0"/>
      <w:marRight w:val="0"/>
      <w:marTop w:val="0"/>
      <w:marBottom w:val="0"/>
      <w:divBdr>
        <w:top w:val="none" w:sz="0" w:space="0" w:color="auto"/>
        <w:left w:val="none" w:sz="0" w:space="0" w:color="auto"/>
        <w:bottom w:val="none" w:sz="0" w:space="0" w:color="auto"/>
        <w:right w:val="none" w:sz="0" w:space="0" w:color="auto"/>
      </w:divBdr>
    </w:div>
    <w:div w:id="348870382">
      <w:bodyDiv w:val="1"/>
      <w:marLeft w:val="0"/>
      <w:marRight w:val="0"/>
      <w:marTop w:val="0"/>
      <w:marBottom w:val="0"/>
      <w:divBdr>
        <w:top w:val="none" w:sz="0" w:space="0" w:color="auto"/>
        <w:left w:val="none" w:sz="0" w:space="0" w:color="auto"/>
        <w:bottom w:val="none" w:sz="0" w:space="0" w:color="auto"/>
        <w:right w:val="none" w:sz="0" w:space="0" w:color="auto"/>
      </w:divBdr>
    </w:div>
    <w:div w:id="376706971">
      <w:bodyDiv w:val="1"/>
      <w:marLeft w:val="0"/>
      <w:marRight w:val="0"/>
      <w:marTop w:val="0"/>
      <w:marBottom w:val="0"/>
      <w:divBdr>
        <w:top w:val="none" w:sz="0" w:space="0" w:color="auto"/>
        <w:left w:val="none" w:sz="0" w:space="0" w:color="auto"/>
        <w:bottom w:val="none" w:sz="0" w:space="0" w:color="auto"/>
        <w:right w:val="none" w:sz="0" w:space="0" w:color="auto"/>
      </w:divBdr>
    </w:div>
    <w:div w:id="529538259">
      <w:bodyDiv w:val="1"/>
      <w:marLeft w:val="0"/>
      <w:marRight w:val="0"/>
      <w:marTop w:val="0"/>
      <w:marBottom w:val="0"/>
      <w:divBdr>
        <w:top w:val="none" w:sz="0" w:space="0" w:color="auto"/>
        <w:left w:val="none" w:sz="0" w:space="0" w:color="auto"/>
        <w:bottom w:val="none" w:sz="0" w:space="0" w:color="auto"/>
        <w:right w:val="none" w:sz="0" w:space="0" w:color="auto"/>
      </w:divBdr>
      <w:divsChild>
        <w:div w:id="83496000">
          <w:marLeft w:val="1354"/>
          <w:marRight w:val="0"/>
          <w:marTop w:val="115"/>
          <w:marBottom w:val="0"/>
          <w:divBdr>
            <w:top w:val="none" w:sz="0" w:space="0" w:color="auto"/>
            <w:left w:val="none" w:sz="0" w:space="0" w:color="auto"/>
            <w:bottom w:val="none" w:sz="0" w:space="0" w:color="auto"/>
            <w:right w:val="none" w:sz="0" w:space="0" w:color="auto"/>
          </w:divBdr>
        </w:div>
        <w:div w:id="635450706">
          <w:marLeft w:val="1354"/>
          <w:marRight w:val="0"/>
          <w:marTop w:val="115"/>
          <w:marBottom w:val="0"/>
          <w:divBdr>
            <w:top w:val="none" w:sz="0" w:space="0" w:color="auto"/>
            <w:left w:val="none" w:sz="0" w:space="0" w:color="auto"/>
            <w:bottom w:val="none" w:sz="0" w:space="0" w:color="auto"/>
            <w:right w:val="none" w:sz="0" w:space="0" w:color="auto"/>
          </w:divBdr>
        </w:div>
        <w:div w:id="1070617219">
          <w:marLeft w:val="1354"/>
          <w:marRight w:val="0"/>
          <w:marTop w:val="115"/>
          <w:marBottom w:val="0"/>
          <w:divBdr>
            <w:top w:val="none" w:sz="0" w:space="0" w:color="auto"/>
            <w:left w:val="none" w:sz="0" w:space="0" w:color="auto"/>
            <w:bottom w:val="none" w:sz="0" w:space="0" w:color="auto"/>
            <w:right w:val="none" w:sz="0" w:space="0" w:color="auto"/>
          </w:divBdr>
        </w:div>
        <w:div w:id="1299841642">
          <w:marLeft w:val="1354"/>
          <w:marRight w:val="0"/>
          <w:marTop w:val="115"/>
          <w:marBottom w:val="0"/>
          <w:divBdr>
            <w:top w:val="none" w:sz="0" w:space="0" w:color="auto"/>
            <w:left w:val="none" w:sz="0" w:space="0" w:color="auto"/>
            <w:bottom w:val="none" w:sz="0" w:space="0" w:color="auto"/>
            <w:right w:val="none" w:sz="0" w:space="0" w:color="auto"/>
          </w:divBdr>
        </w:div>
        <w:div w:id="1336760570">
          <w:marLeft w:val="1354"/>
          <w:marRight w:val="0"/>
          <w:marTop w:val="115"/>
          <w:marBottom w:val="0"/>
          <w:divBdr>
            <w:top w:val="none" w:sz="0" w:space="0" w:color="auto"/>
            <w:left w:val="none" w:sz="0" w:space="0" w:color="auto"/>
            <w:bottom w:val="none" w:sz="0" w:space="0" w:color="auto"/>
            <w:right w:val="none" w:sz="0" w:space="0" w:color="auto"/>
          </w:divBdr>
        </w:div>
        <w:div w:id="1436097281">
          <w:marLeft w:val="1354"/>
          <w:marRight w:val="0"/>
          <w:marTop w:val="115"/>
          <w:marBottom w:val="0"/>
          <w:divBdr>
            <w:top w:val="none" w:sz="0" w:space="0" w:color="auto"/>
            <w:left w:val="none" w:sz="0" w:space="0" w:color="auto"/>
            <w:bottom w:val="none" w:sz="0" w:space="0" w:color="auto"/>
            <w:right w:val="none" w:sz="0" w:space="0" w:color="auto"/>
          </w:divBdr>
        </w:div>
        <w:div w:id="1510025955">
          <w:marLeft w:val="1354"/>
          <w:marRight w:val="0"/>
          <w:marTop w:val="115"/>
          <w:marBottom w:val="0"/>
          <w:divBdr>
            <w:top w:val="none" w:sz="0" w:space="0" w:color="auto"/>
            <w:left w:val="none" w:sz="0" w:space="0" w:color="auto"/>
            <w:bottom w:val="none" w:sz="0" w:space="0" w:color="auto"/>
            <w:right w:val="none" w:sz="0" w:space="0" w:color="auto"/>
          </w:divBdr>
        </w:div>
        <w:div w:id="1717271430">
          <w:marLeft w:val="720"/>
          <w:marRight w:val="0"/>
          <w:marTop w:val="134"/>
          <w:marBottom w:val="0"/>
          <w:divBdr>
            <w:top w:val="none" w:sz="0" w:space="0" w:color="auto"/>
            <w:left w:val="none" w:sz="0" w:space="0" w:color="auto"/>
            <w:bottom w:val="none" w:sz="0" w:space="0" w:color="auto"/>
            <w:right w:val="none" w:sz="0" w:space="0" w:color="auto"/>
          </w:divBdr>
        </w:div>
        <w:div w:id="1894385237">
          <w:marLeft w:val="720"/>
          <w:marRight w:val="0"/>
          <w:marTop w:val="134"/>
          <w:marBottom w:val="0"/>
          <w:divBdr>
            <w:top w:val="none" w:sz="0" w:space="0" w:color="auto"/>
            <w:left w:val="none" w:sz="0" w:space="0" w:color="auto"/>
            <w:bottom w:val="none" w:sz="0" w:space="0" w:color="auto"/>
            <w:right w:val="none" w:sz="0" w:space="0" w:color="auto"/>
          </w:divBdr>
        </w:div>
        <w:div w:id="1927954765">
          <w:marLeft w:val="720"/>
          <w:marRight w:val="0"/>
          <w:marTop w:val="134"/>
          <w:marBottom w:val="0"/>
          <w:divBdr>
            <w:top w:val="none" w:sz="0" w:space="0" w:color="auto"/>
            <w:left w:val="none" w:sz="0" w:space="0" w:color="auto"/>
            <w:bottom w:val="none" w:sz="0" w:space="0" w:color="auto"/>
            <w:right w:val="none" w:sz="0" w:space="0" w:color="auto"/>
          </w:divBdr>
        </w:div>
      </w:divsChild>
    </w:div>
    <w:div w:id="574781548">
      <w:bodyDiv w:val="1"/>
      <w:marLeft w:val="0"/>
      <w:marRight w:val="0"/>
      <w:marTop w:val="0"/>
      <w:marBottom w:val="0"/>
      <w:divBdr>
        <w:top w:val="none" w:sz="0" w:space="0" w:color="auto"/>
        <w:left w:val="none" w:sz="0" w:space="0" w:color="auto"/>
        <w:bottom w:val="none" w:sz="0" w:space="0" w:color="auto"/>
        <w:right w:val="none" w:sz="0" w:space="0" w:color="auto"/>
      </w:divBdr>
    </w:div>
    <w:div w:id="591551634">
      <w:bodyDiv w:val="1"/>
      <w:marLeft w:val="0"/>
      <w:marRight w:val="0"/>
      <w:marTop w:val="0"/>
      <w:marBottom w:val="0"/>
      <w:divBdr>
        <w:top w:val="none" w:sz="0" w:space="0" w:color="auto"/>
        <w:left w:val="none" w:sz="0" w:space="0" w:color="auto"/>
        <w:bottom w:val="none" w:sz="0" w:space="0" w:color="auto"/>
        <w:right w:val="none" w:sz="0" w:space="0" w:color="auto"/>
      </w:divBdr>
    </w:div>
    <w:div w:id="602761428">
      <w:bodyDiv w:val="1"/>
      <w:marLeft w:val="0"/>
      <w:marRight w:val="0"/>
      <w:marTop w:val="0"/>
      <w:marBottom w:val="0"/>
      <w:divBdr>
        <w:top w:val="none" w:sz="0" w:space="0" w:color="auto"/>
        <w:left w:val="none" w:sz="0" w:space="0" w:color="auto"/>
        <w:bottom w:val="none" w:sz="0" w:space="0" w:color="auto"/>
        <w:right w:val="none" w:sz="0" w:space="0" w:color="auto"/>
      </w:divBdr>
    </w:div>
    <w:div w:id="622464990">
      <w:bodyDiv w:val="1"/>
      <w:marLeft w:val="0"/>
      <w:marRight w:val="0"/>
      <w:marTop w:val="0"/>
      <w:marBottom w:val="0"/>
      <w:divBdr>
        <w:top w:val="none" w:sz="0" w:space="0" w:color="auto"/>
        <w:left w:val="none" w:sz="0" w:space="0" w:color="auto"/>
        <w:bottom w:val="none" w:sz="0" w:space="0" w:color="auto"/>
        <w:right w:val="none" w:sz="0" w:space="0" w:color="auto"/>
      </w:divBdr>
    </w:div>
    <w:div w:id="768938024">
      <w:bodyDiv w:val="1"/>
      <w:marLeft w:val="0"/>
      <w:marRight w:val="0"/>
      <w:marTop w:val="0"/>
      <w:marBottom w:val="0"/>
      <w:divBdr>
        <w:top w:val="none" w:sz="0" w:space="0" w:color="auto"/>
        <w:left w:val="none" w:sz="0" w:space="0" w:color="auto"/>
        <w:bottom w:val="none" w:sz="0" w:space="0" w:color="auto"/>
        <w:right w:val="none" w:sz="0" w:space="0" w:color="auto"/>
      </w:divBdr>
      <w:divsChild>
        <w:div w:id="1602755727">
          <w:marLeft w:val="0"/>
          <w:marRight w:val="0"/>
          <w:marTop w:val="0"/>
          <w:marBottom w:val="0"/>
          <w:divBdr>
            <w:top w:val="none" w:sz="0" w:space="0" w:color="auto"/>
            <w:left w:val="none" w:sz="0" w:space="0" w:color="auto"/>
            <w:bottom w:val="none" w:sz="0" w:space="0" w:color="auto"/>
            <w:right w:val="none" w:sz="0" w:space="0" w:color="auto"/>
          </w:divBdr>
          <w:divsChild>
            <w:div w:id="1520003092">
              <w:marLeft w:val="0"/>
              <w:marRight w:val="0"/>
              <w:marTop w:val="0"/>
              <w:marBottom w:val="0"/>
              <w:divBdr>
                <w:top w:val="none" w:sz="0" w:space="0" w:color="auto"/>
                <w:left w:val="none" w:sz="0" w:space="0" w:color="auto"/>
                <w:bottom w:val="none" w:sz="0" w:space="0" w:color="auto"/>
                <w:right w:val="none" w:sz="0" w:space="0" w:color="auto"/>
              </w:divBdr>
              <w:divsChild>
                <w:div w:id="1206061693">
                  <w:marLeft w:val="4093"/>
                  <w:marRight w:val="0"/>
                  <w:marTop w:val="0"/>
                  <w:marBottom w:val="0"/>
                  <w:divBdr>
                    <w:top w:val="none" w:sz="0" w:space="0" w:color="auto"/>
                    <w:left w:val="none" w:sz="0" w:space="0" w:color="auto"/>
                    <w:bottom w:val="none" w:sz="0" w:space="0" w:color="auto"/>
                    <w:right w:val="none" w:sz="0" w:space="0" w:color="auto"/>
                  </w:divBdr>
                  <w:divsChild>
                    <w:div w:id="1152915369">
                      <w:marLeft w:val="0"/>
                      <w:marRight w:val="0"/>
                      <w:marTop w:val="0"/>
                      <w:marBottom w:val="0"/>
                      <w:divBdr>
                        <w:top w:val="none" w:sz="0" w:space="0" w:color="auto"/>
                        <w:left w:val="none" w:sz="0" w:space="0" w:color="auto"/>
                        <w:bottom w:val="none" w:sz="0" w:space="0" w:color="auto"/>
                        <w:right w:val="none" w:sz="0" w:space="0" w:color="auto"/>
                      </w:divBdr>
                      <w:divsChild>
                        <w:div w:id="1713925253">
                          <w:marLeft w:val="0"/>
                          <w:marRight w:val="0"/>
                          <w:marTop w:val="0"/>
                          <w:marBottom w:val="0"/>
                          <w:divBdr>
                            <w:top w:val="none" w:sz="0" w:space="0" w:color="auto"/>
                            <w:left w:val="none" w:sz="0" w:space="0" w:color="auto"/>
                            <w:bottom w:val="none" w:sz="0" w:space="0" w:color="auto"/>
                            <w:right w:val="none" w:sz="0" w:space="0" w:color="auto"/>
                          </w:divBdr>
                          <w:divsChild>
                            <w:div w:id="1394740030">
                              <w:marLeft w:val="0"/>
                              <w:marRight w:val="0"/>
                              <w:marTop w:val="0"/>
                              <w:marBottom w:val="0"/>
                              <w:divBdr>
                                <w:top w:val="none" w:sz="0" w:space="0" w:color="auto"/>
                                <w:left w:val="none" w:sz="0" w:space="0" w:color="auto"/>
                                <w:bottom w:val="none" w:sz="0" w:space="0" w:color="auto"/>
                                <w:right w:val="none" w:sz="0" w:space="0" w:color="auto"/>
                              </w:divBdr>
                              <w:divsChild>
                                <w:div w:id="1722824343">
                                  <w:marLeft w:val="0"/>
                                  <w:marRight w:val="0"/>
                                  <w:marTop w:val="0"/>
                                  <w:marBottom w:val="0"/>
                                  <w:divBdr>
                                    <w:top w:val="none" w:sz="0" w:space="0" w:color="auto"/>
                                    <w:left w:val="none" w:sz="0" w:space="0" w:color="auto"/>
                                    <w:bottom w:val="none" w:sz="0" w:space="0" w:color="auto"/>
                                    <w:right w:val="none" w:sz="0" w:space="0" w:color="auto"/>
                                  </w:divBdr>
                                  <w:divsChild>
                                    <w:div w:id="1944531547">
                                      <w:marLeft w:val="0"/>
                                      <w:marRight w:val="0"/>
                                      <w:marTop w:val="0"/>
                                      <w:marBottom w:val="0"/>
                                      <w:divBdr>
                                        <w:top w:val="none" w:sz="0" w:space="0" w:color="auto"/>
                                        <w:left w:val="none" w:sz="0" w:space="0" w:color="auto"/>
                                        <w:bottom w:val="none" w:sz="0" w:space="0" w:color="auto"/>
                                        <w:right w:val="none" w:sz="0" w:space="0" w:color="auto"/>
                                      </w:divBdr>
                                      <w:divsChild>
                                        <w:div w:id="74521465">
                                          <w:marLeft w:val="0"/>
                                          <w:marRight w:val="0"/>
                                          <w:marTop w:val="0"/>
                                          <w:marBottom w:val="0"/>
                                          <w:divBdr>
                                            <w:top w:val="none" w:sz="0" w:space="0" w:color="auto"/>
                                            <w:left w:val="none" w:sz="0" w:space="0" w:color="auto"/>
                                            <w:bottom w:val="none" w:sz="0" w:space="0" w:color="auto"/>
                                            <w:right w:val="none" w:sz="0" w:space="0" w:color="auto"/>
                                          </w:divBdr>
                                          <w:divsChild>
                                            <w:div w:id="573398713">
                                              <w:marLeft w:val="0"/>
                                              <w:marRight w:val="0"/>
                                              <w:marTop w:val="0"/>
                                              <w:marBottom w:val="0"/>
                                              <w:divBdr>
                                                <w:top w:val="none" w:sz="0" w:space="0" w:color="auto"/>
                                                <w:left w:val="none" w:sz="0" w:space="0" w:color="auto"/>
                                                <w:bottom w:val="none" w:sz="0" w:space="0" w:color="auto"/>
                                                <w:right w:val="none" w:sz="0" w:space="0" w:color="auto"/>
                                              </w:divBdr>
                                              <w:divsChild>
                                                <w:div w:id="2017338064">
                                                  <w:marLeft w:val="0"/>
                                                  <w:marRight w:val="0"/>
                                                  <w:marTop w:val="0"/>
                                                  <w:marBottom w:val="0"/>
                                                  <w:divBdr>
                                                    <w:top w:val="none" w:sz="0" w:space="0" w:color="auto"/>
                                                    <w:left w:val="none" w:sz="0" w:space="0" w:color="auto"/>
                                                    <w:bottom w:val="none" w:sz="0" w:space="0" w:color="auto"/>
                                                    <w:right w:val="none" w:sz="0" w:space="0" w:color="auto"/>
                                                  </w:divBdr>
                                                  <w:divsChild>
                                                    <w:div w:id="545067005">
                                                      <w:marLeft w:val="0"/>
                                                      <w:marRight w:val="0"/>
                                                      <w:marTop w:val="0"/>
                                                      <w:marBottom w:val="0"/>
                                                      <w:divBdr>
                                                        <w:top w:val="none" w:sz="0" w:space="0" w:color="auto"/>
                                                        <w:left w:val="none" w:sz="0" w:space="0" w:color="auto"/>
                                                        <w:bottom w:val="none" w:sz="0" w:space="0" w:color="auto"/>
                                                        <w:right w:val="none" w:sz="0" w:space="0" w:color="auto"/>
                                                      </w:divBdr>
                                                      <w:divsChild>
                                                        <w:div w:id="72700541">
                                                          <w:marLeft w:val="0"/>
                                                          <w:marRight w:val="0"/>
                                                          <w:marTop w:val="0"/>
                                                          <w:marBottom w:val="0"/>
                                                          <w:divBdr>
                                                            <w:top w:val="none" w:sz="0" w:space="0" w:color="auto"/>
                                                            <w:left w:val="none" w:sz="0" w:space="0" w:color="auto"/>
                                                            <w:bottom w:val="none" w:sz="0" w:space="0" w:color="auto"/>
                                                            <w:right w:val="none" w:sz="0" w:space="0" w:color="auto"/>
                                                          </w:divBdr>
                                                          <w:divsChild>
                                                            <w:div w:id="29456029">
                                                              <w:marLeft w:val="0"/>
                                                              <w:marRight w:val="0"/>
                                                              <w:marTop w:val="0"/>
                                                              <w:marBottom w:val="0"/>
                                                              <w:divBdr>
                                                                <w:top w:val="none" w:sz="0" w:space="0" w:color="auto"/>
                                                                <w:left w:val="none" w:sz="0" w:space="0" w:color="auto"/>
                                                                <w:bottom w:val="none" w:sz="0" w:space="0" w:color="auto"/>
                                                                <w:right w:val="none" w:sz="0" w:space="0" w:color="auto"/>
                                                              </w:divBdr>
                                                              <w:divsChild>
                                                                <w:div w:id="169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31682658">
      <w:bodyDiv w:val="1"/>
      <w:marLeft w:val="0"/>
      <w:marRight w:val="0"/>
      <w:marTop w:val="0"/>
      <w:marBottom w:val="0"/>
      <w:divBdr>
        <w:top w:val="none" w:sz="0" w:space="0" w:color="auto"/>
        <w:left w:val="none" w:sz="0" w:space="0" w:color="auto"/>
        <w:bottom w:val="none" w:sz="0" w:space="0" w:color="auto"/>
        <w:right w:val="none" w:sz="0" w:space="0" w:color="auto"/>
      </w:divBdr>
    </w:div>
    <w:div w:id="846287330">
      <w:bodyDiv w:val="1"/>
      <w:marLeft w:val="0"/>
      <w:marRight w:val="0"/>
      <w:marTop w:val="0"/>
      <w:marBottom w:val="0"/>
      <w:divBdr>
        <w:top w:val="none" w:sz="0" w:space="0" w:color="auto"/>
        <w:left w:val="none" w:sz="0" w:space="0" w:color="auto"/>
        <w:bottom w:val="none" w:sz="0" w:space="0" w:color="auto"/>
        <w:right w:val="none" w:sz="0" w:space="0" w:color="auto"/>
      </w:divBdr>
    </w:div>
    <w:div w:id="896821837">
      <w:bodyDiv w:val="1"/>
      <w:marLeft w:val="0"/>
      <w:marRight w:val="0"/>
      <w:marTop w:val="0"/>
      <w:marBottom w:val="0"/>
      <w:divBdr>
        <w:top w:val="none" w:sz="0" w:space="0" w:color="auto"/>
        <w:left w:val="none" w:sz="0" w:space="0" w:color="auto"/>
        <w:bottom w:val="none" w:sz="0" w:space="0" w:color="auto"/>
        <w:right w:val="none" w:sz="0" w:space="0" w:color="auto"/>
      </w:divBdr>
    </w:div>
    <w:div w:id="917400280">
      <w:bodyDiv w:val="1"/>
      <w:marLeft w:val="0"/>
      <w:marRight w:val="0"/>
      <w:marTop w:val="0"/>
      <w:marBottom w:val="0"/>
      <w:divBdr>
        <w:top w:val="none" w:sz="0" w:space="0" w:color="auto"/>
        <w:left w:val="none" w:sz="0" w:space="0" w:color="auto"/>
        <w:bottom w:val="none" w:sz="0" w:space="0" w:color="auto"/>
        <w:right w:val="none" w:sz="0" w:space="0" w:color="auto"/>
      </w:divBdr>
    </w:div>
    <w:div w:id="962929794">
      <w:bodyDiv w:val="1"/>
      <w:marLeft w:val="0"/>
      <w:marRight w:val="0"/>
      <w:marTop w:val="0"/>
      <w:marBottom w:val="0"/>
      <w:divBdr>
        <w:top w:val="none" w:sz="0" w:space="0" w:color="auto"/>
        <w:left w:val="none" w:sz="0" w:space="0" w:color="auto"/>
        <w:bottom w:val="none" w:sz="0" w:space="0" w:color="auto"/>
        <w:right w:val="none" w:sz="0" w:space="0" w:color="auto"/>
      </w:divBdr>
    </w:div>
    <w:div w:id="1019234361">
      <w:bodyDiv w:val="1"/>
      <w:marLeft w:val="0"/>
      <w:marRight w:val="0"/>
      <w:marTop w:val="0"/>
      <w:marBottom w:val="0"/>
      <w:divBdr>
        <w:top w:val="none" w:sz="0" w:space="0" w:color="auto"/>
        <w:left w:val="none" w:sz="0" w:space="0" w:color="auto"/>
        <w:bottom w:val="none" w:sz="0" w:space="0" w:color="auto"/>
        <w:right w:val="none" w:sz="0" w:space="0" w:color="auto"/>
      </w:divBdr>
    </w:div>
    <w:div w:id="1028219132">
      <w:bodyDiv w:val="1"/>
      <w:marLeft w:val="0"/>
      <w:marRight w:val="0"/>
      <w:marTop w:val="0"/>
      <w:marBottom w:val="0"/>
      <w:divBdr>
        <w:top w:val="none" w:sz="0" w:space="0" w:color="auto"/>
        <w:left w:val="none" w:sz="0" w:space="0" w:color="auto"/>
        <w:bottom w:val="none" w:sz="0" w:space="0" w:color="auto"/>
        <w:right w:val="none" w:sz="0" w:space="0" w:color="auto"/>
      </w:divBdr>
    </w:div>
    <w:div w:id="1113135567">
      <w:bodyDiv w:val="1"/>
      <w:marLeft w:val="0"/>
      <w:marRight w:val="0"/>
      <w:marTop w:val="0"/>
      <w:marBottom w:val="0"/>
      <w:divBdr>
        <w:top w:val="none" w:sz="0" w:space="0" w:color="auto"/>
        <w:left w:val="none" w:sz="0" w:space="0" w:color="auto"/>
        <w:bottom w:val="none" w:sz="0" w:space="0" w:color="auto"/>
        <w:right w:val="none" w:sz="0" w:space="0" w:color="auto"/>
      </w:divBdr>
    </w:div>
    <w:div w:id="1134952771">
      <w:bodyDiv w:val="1"/>
      <w:marLeft w:val="0"/>
      <w:marRight w:val="0"/>
      <w:marTop w:val="0"/>
      <w:marBottom w:val="0"/>
      <w:divBdr>
        <w:top w:val="none" w:sz="0" w:space="0" w:color="auto"/>
        <w:left w:val="none" w:sz="0" w:space="0" w:color="auto"/>
        <w:bottom w:val="none" w:sz="0" w:space="0" w:color="auto"/>
        <w:right w:val="none" w:sz="0" w:space="0" w:color="auto"/>
      </w:divBdr>
    </w:div>
    <w:div w:id="1296369995">
      <w:bodyDiv w:val="1"/>
      <w:marLeft w:val="0"/>
      <w:marRight w:val="0"/>
      <w:marTop w:val="0"/>
      <w:marBottom w:val="0"/>
      <w:divBdr>
        <w:top w:val="none" w:sz="0" w:space="0" w:color="auto"/>
        <w:left w:val="none" w:sz="0" w:space="0" w:color="auto"/>
        <w:bottom w:val="none" w:sz="0" w:space="0" w:color="auto"/>
        <w:right w:val="none" w:sz="0" w:space="0" w:color="auto"/>
      </w:divBdr>
      <w:divsChild>
        <w:div w:id="1768041373">
          <w:marLeft w:val="0"/>
          <w:marRight w:val="0"/>
          <w:marTop w:val="0"/>
          <w:marBottom w:val="0"/>
          <w:divBdr>
            <w:top w:val="none" w:sz="0" w:space="0" w:color="auto"/>
            <w:left w:val="none" w:sz="0" w:space="0" w:color="auto"/>
            <w:bottom w:val="none" w:sz="0" w:space="0" w:color="auto"/>
            <w:right w:val="none" w:sz="0" w:space="0" w:color="auto"/>
          </w:divBdr>
          <w:divsChild>
            <w:div w:id="2140369424">
              <w:marLeft w:val="0"/>
              <w:marRight w:val="0"/>
              <w:marTop w:val="0"/>
              <w:marBottom w:val="0"/>
              <w:divBdr>
                <w:top w:val="none" w:sz="0" w:space="0" w:color="auto"/>
                <w:left w:val="none" w:sz="0" w:space="0" w:color="auto"/>
                <w:bottom w:val="none" w:sz="0" w:space="0" w:color="auto"/>
                <w:right w:val="none" w:sz="0" w:space="0" w:color="auto"/>
              </w:divBdr>
              <w:divsChild>
                <w:div w:id="515970103">
                  <w:marLeft w:val="0"/>
                  <w:marRight w:val="0"/>
                  <w:marTop w:val="448"/>
                  <w:marBottom w:val="0"/>
                  <w:divBdr>
                    <w:top w:val="none" w:sz="0" w:space="0" w:color="auto"/>
                    <w:left w:val="none" w:sz="0" w:space="0" w:color="auto"/>
                    <w:bottom w:val="none" w:sz="0" w:space="0" w:color="auto"/>
                    <w:right w:val="none" w:sz="0" w:space="0" w:color="auto"/>
                  </w:divBdr>
                </w:div>
              </w:divsChild>
            </w:div>
          </w:divsChild>
        </w:div>
      </w:divsChild>
    </w:div>
    <w:div w:id="1310474288">
      <w:bodyDiv w:val="1"/>
      <w:marLeft w:val="0"/>
      <w:marRight w:val="0"/>
      <w:marTop w:val="0"/>
      <w:marBottom w:val="0"/>
      <w:divBdr>
        <w:top w:val="none" w:sz="0" w:space="0" w:color="auto"/>
        <w:left w:val="none" w:sz="0" w:space="0" w:color="auto"/>
        <w:bottom w:val="none" w:sz="0" w:space="0" w:color="auto"/>
        <w:right w:val="none" w:sz="0" w:space="0" w:color="auto"/>
      </w:divBdr>
    </w:div>
    <w:div w:id="1364819343">
      <w:bodyDiv w:val="1"/>
      <w:marLeft w:val="0"/>
      <w:marRight w:val="0"/>
      <w:marTop w:val="0"/>
      <w:marBottom w:val="0"/>
      <w:divBdr>
        <w:top w:val="none" w:sz="0" w:space="0" w:color="auto"/>
        <w:left w:val="none" w:sz="0" w:space="0" w:color="auto"/>
        <w:bottom w:val="none" w:sz="0" w:space="0" w:color="auto"/>
        <w:right w:val="none" w:sz="0" w:space="0" w:color="auto"/>
      </w:divBdr>
    </w:div>
    <w:div w:id="1395934951">
      <w:bodyDiv w:val="1"/>
      <w:marLeft w:val="0"/>
      <w:marRight w:val="0"/>
      <w:marTop w:val="0"/>
      <w:marBottom w:val="0"/>
      <w:divBdr>
        <w:top w:val="none" w:sz="0" w:space="0" w:color="auto"/>
        <w:left w:val="none" w:sz="0" w:space="0" w:color="auto"/>
        <w:bottom w:val="none" w:sz="0" w:space="0" w:color="auto"/>
        <w:right w:val="none" w:sz="0" w:space="0" w:color="auto"/>
      </w:divBdr>
    </w:div>
    <w:div w:id="1400710455">
      <w:bodyDiv w:val="1"/>
      <w:marLeft w:val="0"/>
      <w:marRight w:val="0"/>
      <w:marTop w:val="0"/>
      <w:marBottom w:val="0"/>
      <w:divBdr>
        <w:top w:val="none" w:sz="0" w:space="0" w:color="auto"/>
        <w:left w:val="none" w:sz="0" w:space="0" w:color="auto"/>
        <w:bottom w:val="none" w:sz="0" w:space="0" w:color="auto"/>
        <w:right w:val="none" w:sz="0" w:space="0" w:color="auto"/>
      </w:divBdr>
      <w:divsChild>
        <w:div w:id="1684279051">
          <w:marLeft w:val="360"/>
          <w:marRight w:val="0"/>
          <w:marTop w:val="200"/>
          <w:marBottom w:val="0"/>
          <w:divBdr>
            <w:top w:val="none" w:sz="0" w:space="0" w:color="auto"/>
            <w:left w:val="none" w:sz="0" w:space="0" w:color="auto"/>
            <w:bottom w:val="none" w:sz="0" w:space="0" w:color="auto"/>
            <w:right w:val="none" w:sz="0" w:space="0" w:color="auto"/>
          </w:divBdr>
        </w:div>
        <w:div w:id="172233395">
          <w:marLeft w:val="360"/>
          <w:marRight w:val="0"/>
          <w:marTop w:val="200"/>
          <w:marBottom w:val="0"/>
          <w:divBdr>
            <w:top w:val="none" w:sz="0" w:space="0" w:color="auto"/>
            <w:left w:val="none" w:sz="0" w:space="0" w:color="auto"/>
            <w:bottom w:val="none" w:sz="0" w:space="0" w:color="auto"/>
            <w:right w:val="none" w:sz="0" w:space="0" w:color="auto"/>
          </w:divBdr>
        </w:div>
        <w:div w:id="1042172073">
          <w:marLeft w:val="360"/>
          <w:marRight w:val="0"/>
          <w:marTop w:val="200"/>
          <w:marBottom w:val="0"/>
          <w:divBdr>
            <w:top w:val="none" w:sz="0" w:space="0" w:color="auto"/>
            <w:left w:val="none" w:sz="0" w:space="0" w:color="auto"/>
            <w:bottom w:val="none" w:sz="0" w:space="0" w:color="auto"/>
            <w:right w:val="none" w:sz="0" w:space="0" w:color="auto"/>
          </w:divBdr>
        </w:div>
        <w:div w:id="1621759473">
          <w:marLeft w:val="360"/>
          <w:marRight w:val="0"/>
          <w:marTop w:val="200"/>
          <w:marBottom w:val="0"/>
          <w:divBdr>
            <w:top w:val="none" w:sz="0" w:space="0" w:color="auto"/>
            <w:left w:val="none" w:sz="0" w:space="0" w:color="auto"/>
            <w:bottom w:val="none" w:sz="0" w:space="0" w:color="auto"/>
            <w:right w:val="none" w:sz="0" w:space="0" w:color="auto"/>
          </w:divBdr>
        </w:div>
        <w:div w:id="1226455991">
          <w:marLeft w:val="360"/>
          <w:marRight w:val="0"/>
          <w:marTop w:val="200"/>
          <w:marBottom w:val="0"/>
          <w:divBdr>
            <w:top w:val="none" w:sz="0" w:space="0" w:color="auto"/>
            <w:left w:val="none" w:sz="0" w:space="0" w:color="auto"/>
            <w:bottom w:val="none" w:sz="0" w:space="0" w:color="auto"/>
            <w:right w:val="none" w:sz="0" w:space="0" w:color="auto"/>
          </w:divBdr>
        </w:div>
        <w:div w:id="1410274631">
          <w:marLeft w:val="360"/>
          <w:marRight w:val="0"/>
          <w:marTop w:val="200"/>
          <w:marBottom w:val="0"/>
          <w:divBdr>
            <w:top w:val="none" w:sz="0" w:space="0" w:color="auto"/>
            <w:left w:val="none" w:sz="0" w:space="0" w:color="auto"/>
            <w:bottom w:val="none" w:sz="0" w:space="0" w:color="auto"/>
            <w:right w:val="none" w:sz="0" w:space="0" w:color="auto"/>
          </w:divBdr>
        </w:div>
      </w:divsChild>
    </w:div>
    <w:div w:id="1475097245">
      <w:bodyDiv w:val="1"/>
      <w:marLeft w:val="0"/>
      <w:marRight w:val="0"/>
      <w:marTop w:val="0"/>
      <w:marBottom w:val="0"/>
      <w:divBdr>
        <w:top w:val="none" w:sz="0" w:space="0" w:color="auto"/>
        <w:left w:val="none" w:sz="0" w:space="0" w:color="auto"/>
        <w:bottom w:val="none" w:sz="0" w:space="0" w:color="auto"/>
        <w:right w:val="none" w:sz="0" w:space="0" w:color="auto"/>
      </w:divBdr>
    </w:div>
    <w:div w:id="1488665489">
      <w:bodyDiv w:val="1"/>
      <w:marLeft w:val="0"/>
      <w:marRight w:val="0"/>
      <w:marTop w:val="0"/>
      <w:marBottom w:val="0"/>
      <w:divBdr>
        <w:top w:val="none" w:sz="0" w:space="0" w:color="auto"/>
        <w:left w:val="none" w:sz="0" w:space="0" w:color="auto"/>
        <w:bottom w:val="none" w:sz="0" w:space="0" w:color="auto"/>
        <w:right w:val="none" w:sz="0" w:space="0" w:color="auto"/>
      </w:divBdr>
    </w:div>
    <w:div w:id="1520852231">
      <w:bodyDiv w:val="1"/>
      <w:marLeft w:val="0"/>
      <w:marRight w:val="0"/>
      <w:marTop w:val="0"/>
      <w:marBottom w:val="0"/>
      <w:divBdr>
        <w:top w:val="none" w:sz="0" w:space="0" w:color="auto"/>
        <w:left w:val="none" w:sz="0" w:space="0" w:color="auto"/>
        <w:bottom w:val="none" w:sz="0" w:space="0" w:color="auto"/>
        <w:right w:val="none" w:sz="0" w:space="0" w:color="auto"/>
      </w:divBdr>
      <w:divsChild>
        <w:div w:id="769855621">
          <w:marLeft w:val="480"/>
          <w:marRight w:val="480"/>
          <w:marTop w:val="480"/>
          <w:marBottom w:val="480"/>
          <w:divBdr>
            <w:top w:val="none" w:sz="0" w:space="0" w:color="auto"/>
            <w:left w:val="none" w:sz="0" w:space="0" w:color="auto"/>
            <w:bottom w:val="none" w:sz="0" w:space="0" w:color="auto"/>
            <w:right w:val="none" w:sz="0" w:space="0" w:color="auto"/>
          </w:divBdr>
        </w:div>
      </w:divsChild>
    </w:div>
    <w:div w:id="1558786980">
      <w:bodyDiv w:val="1"/>
      <w:marLeft w:val="0"/>
      <w:marRight w:val="0"/>
      <w:marTop w:val="0"/>
      <w:marBottom w:val="0"/>
      <w:divBdr>
        <w:top w:val="none" w:sz="0" w:space="0" w:color="auto"/>
        <w:left w:val="none" w:sz="0" w:space="0" w:color="auto"/>
        <w:bottom w:val="none" w:sz="0" w:space="0" w:color="auto"/>
        <w:right w:val="none" w:sz="0" w:space="0" w:color="auto"/>
      </w:divBdr>
    </w:div>
    <w:div w:id="1586189260">
      <w:bodyDiv w:val="1"/>
      <w:marLeft w:val="0"/>
      <w:marRight w:val="0"/>
      <w:marTop w:val="0"/>
      <w:marBottom w:val="0"/>
      <w:divBdr>
        <w:top w:val="none" w:sz="0" w:space="0" w:color="auto"/>
        <w:left w:val="none" w:sz="0" w:space="0" w:color="auto"/>
        <w:bottom w:val="none" w:sz="0" w:space="0" w:color="auto"/>
        <w:right w:val="none" w:sz="0" w:space="0" w:color="auto"/>
      </w:divBdr>
    </w:div>
    <w:div w:id="1650862399">
      <w:bodyDiv w:val="1"/>
      <w:marLeft w:val="0"/>
      <w:marRight w:val="0"/>
      <w:marTop w:val="0"/>
      <w:marBottom w:val="0"/>
      <w:divBdr>
        <w:top w:val="none" w:sz="0" w:space="0" w:color="auto"/>
        <w:left w:val="none" w:sz="0" w:space="0" w:color="auto"/>
        <w:bottom w:val="none" w:sz="0" w:space="0" w:color="auto"/>
        <w:right w:val="none" w:sz="0" w:space="0" w:color="auto"/>
      </w:divBdr>
    </w:div>
    <w:div w:id="1681589959">
      <w:bodyDiv w:val="1"/>
      <w:marLeft w:val="0"/>
      <w:marRight w:val="0"/>
      <w:marTop w:val="0"/>
      <w:marBottom w:val="0"/>
      <w:divBdr>
        <w:top w:val="none" w:sz="0" w:space="0" w:color="auto"/>
        <w:left w:val="none" w:sz="0" w:space="0" w:color="auto"/>
        <w:bottom w:val="none" w:sz="0" w:space="0" w:color="auto"/>
        <w:right w:val="none" w:sz="0" w:space="0" w:color="auto"/>
      </w:divBdr>
      <w:divsChild>
        <w:div w:id="331951533">
          <w:marLeft w:val="0"/>
          <w:marRight w:val="0"/>
          <w:marTop w:val="0"/>
          <w:marBottom w:val="0"/>
          <w:divBdr>
            <w:top w:val="none" w:sz="0" w:space="0" w:color="auto"/>
            <w:left w:val="none" w:sz="0" w:space="0" w:color="auto"/>
            <w:bottom w:val="none" w:sz="0" w:space="0" w:color="auto"/>
            <w:right w:val="none" w:sz="0" w:space="0" w:color="auto"/>
          </w:divBdr>
          <w:divsChild>
            <w:div w:id="1006908934">
              <w:marLeft w:val="0"/>
              <w:marRight w:val="0"/>
              <w:marTop w:val="0"/>
              <w:marBottom w:val="0"/>
              <w:divBdr>
                <w:top w:val="none" w:sz="0" w:space="0" w:color="auto"/>
                <w:left w:val="none" w:sz="0" w:space="0" w:color="auto"/>
                <w:bottom w:val="none" w:sz="0" w:space="0" w:color="auto"/>
                <w:right w:val="none" w:sz="0" w:space="0" w:color="auto"/>
              </w:divBdr>
              <w:divsChild>
                <w:div w:id="215357173">
                  <w:marLeft w:val="0"/>
                  <w:marRight w:val="0"/>
                  <w:marTop w:val="0"/>
                  <w:marBottom w:val="0"/>
                  <w:divBdr>
                    <w:top w:val="none" w:sz="0" w:space="0" w:color="auto"/>
                    <w:left w:val="none" w:sz="0" w:space="0" w:color="auto"/>
                    <w:bottom w:val="none" w:sz="0" w:space="0" w:color="auto"/>
                    <w:right w:val="none" w:sz="0" w:space="0" w:color="auto"/>
                  </w:divBdr>
                  <w:divsChild>
                    <w:div w:id="905183719">
                      <w:marLeft w:val="0"/>
                      <w:marRight w:val="0"/>
                      <w:marTop w:val="0"/>
                      <w:marBottom w:val="0"/>
                      <w:divBdr>
                        <w:top w:val="none" w:sz="0" w:space="0" w:color="auto"/>
                        <w:left w:val="none" w:sz="0" w:space="0" w:color="auto"/>
                        <w:bottom w:val="none" w:sz="0" w:space="0" w:color="auto"/>
                        <w:right w:val="none" w:sz="0" w:space="0" w:color="auto"/>
                      </w:divBdr>
                      <w:divsChild>
                        <w:div w:id="2110156155">
                          <w:marLeft w:val="0"/>
                          <w:marRight w:val="0"/>
                          <w:marTop w:val="0"/>
                          <w:marBottom w:val="0"/>
                          <w:divBdr>
                            <w:top w:val="none" w:sz="0" w:space="0" w:color="auto"/>
                            <w:left w:val="none" w:sz="0" w:space="0" w:color="auto"/>
                            <w:bottom w:val="none" w:sz="0" w:space="0" w:color="auto"/>
                            <w:right w:val="none" w:sz="0" w:space="0" w:color="auto"/>
                          </w:divBdr>
                          <w:divsChild>
                            <w:div w:id="11658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488726">
      <w:bodyDiv w:val="1"/>
      <w:marLeft w:val="0"/>
      <w:marRight w:val="0"/>
      <w:marTop w:val="0"/>
      <w:marBottom w:val="0"/>
      <w:divBdr>
        <w:top w:val="none" w:sz="0" w:space="0" w:color="auto"/>
        <w:left w:val="none" w:sz="0" w:space="0" w:color="auto"/>
        <w:bottom w:val="none" w:sz="0" w:space="0" w:color="auto"/>
        <w:right w:val="none" w:sz="0" w:space="0" w:color="auto"/>
      </w:divBdr>
    </w:div>
    <w:div w:id="1795521027">
      <w:bodyDiv w:val="1"/>
      <w:marLeft w:val="0"/>
      <w:marRight w:val="0"/>
      <w:marTop w:val="0"/>
      <w:marBottom w:val="0"/>
      <w:divBdr>
        <w:top w:val="none" w:sz="0" w:space="0" w:color="auto"/>
        <w:left w:val="none" w:sz="0" w:space="0" w:color="auto"/>
        <w:bottom w:val="none" w:sz="0" w:space="0" w:color="auto"/>
        <w:right w:val="none" w:sz="0" w:space="0" w:color="auto"/>
      </w:divBdr>
    </w:div>
    <w:div w:id="1903175559">
      <w:bodyDiv w:val="1"/>
      <w:marLeft w:val="0"/>
      <w:marRight w:val="0"/>
      <w:marTop w:val="0"/>
      <w:marBottom w:val="0"/>
      <w:divBdr>
        <w:top w:val="none" w:sz="0" w:space="0" w:color="auto"/>
        <w:left w:val="none" w:sz="0" w:space="0" w:color="auto"/>
        <w:bottom w:val="none" w:sz="0" w:space="0" w:color="auto"/>
        <w:right w:val="none" w:sz="0" w:space="0" w:color="auto"/>
      </w:divBdr>
    </w:div>
    <w:div w:id="1905599448">
      <w:bodyDiv w:val="1"/>
      <w:marLeft w:val="0"/>
      <w:marRight w:val="0"/>
      <w:marTop w:val="0"/>
      <w:marBottom w:val="0"/>
      <w:divBdr>
        <w:top w:val="none" w:sz="0" w:space="0" w:color="auto"/>
        <w:left w:val="none" w:sz="0" w:space="0" w:color="auto"/>
        <w:bottom w:val="none" w:sz="0" w:space="0" w:color="auto"/>
        <w:right w:val="none" w:sz="0" w:space="0" w:color="auto"/>
      </w:divBdr>
    </w:div>
    <w:div w:id="1934629011">
      <w:bodyDiv w:val="1"/>
      <w:marLeft w:val="0"/>
      <w:marRight w:val="0"/>
      <w:marTop w:val="0"/>
      <w:marBottom w:val="0"/>
      <w:divBdr>
        <w:top w:val="none" w:sz="0" w:space="0" w:color="auto"/>
        <w:left w:val="none" w:sz="0" w:space="0" w:color="auto"/>
        <w:bottom w:val="none" w:sz="0" w:space="0" w:color="auto"/>
        <w:right w:val="none" w:sz="0" w:space="0" w:color="auto"/>
      </w:divBdr>
    </w:div>
    <w:div w:id="1954557678">
      <w:bodyDiv w:val="1"/>
      <w:marLeft w:val="0"/>
      <w:marRight w:val="0"/>
      <w:marTop w:val="0"/>
      <w:marBottom w:val="0"/>
      <w:divBdr>
        <w:top w:val="none" w:sz="0" w:space="0" w:color="auto"/>
        <w:left w:val="none" w:sz="0" w:space="0" w:color="auto"/>
        <w:bottom w:val="none" w:sz="0" w:space="0" w:color="auto"/>
        <w:right w:val="none" w:sz="0" w:space="0" w:color="auto"/>
      </w:divBdr>
      <w:divsChild>
        <w:div w:id="421877966">
          <w:marLeft w:val="360"/>
          <w:marRight w:val="0"/>
          <w:marTop w:val="200"/>
          <w:marBottom w:val="0"/>
          <w:divBdr>
            <w:top w:val="none" w:sz="0" w:space="0" w:color="auto"/>
            <w:left w:val="none" w:sz="0" w:space="0" w:color="auto"/>
            <w:bottom w:val="none" w:sz="0" w:space="0" w:color="auto"/>
            <w:right w:val="none" w:sz="0" w:space="0" w:color="auto"/>
          </w:divBdr>
        </w:div>
        <w:div w:id="1287081140">
          <w:marLeft w:val="360"/>
          <w:marRight w:val="0"/>
          <w:marTop w:val="200"/>
          <w:marBottom w:val="0"/>
          <w:divBdr>
            <w:top w:val="none" w:sz="0" w:space="0" w:color="auto"/>
            <w:left w:val="none" w:sz="0" w:space="0" w:color="auto"/>
            <w:bottom w:val="none" w:sz="0" w:space="0" w:color="auto"/>
            <w:right w:val="none" w:sz="0" w:space="0" w:color="auto"/>
          </w:divBdr>
        </w:div>
        <w:div w:id="1206059563">
          <w:marLeft w:val="360"/>
          <w:marRight w:val="0"/>
          <w:marTop w:val="200"/>
          <w:marBottom w:val="0"/>
          <w:divBdr>
            <w:top w:val="none" w:sz="0" w:space="0" w:color="auto"/>
            <w:left w:val="none" w:sz="0" w:space="0" w:color="auto"/>
            <w:bottom w:val="none" w:sz="0" w:space="0" w:color="auto"/>
            <w:right w:val="none" w:sz="0" w:space="0" w:color="auto"/>
          </w:divBdr>
        </w:div>
        <w:div w:id="656226311">
          <w:marLeft w:val="360"/>
          <w:marRight w:val="0"/>
          <w:marTop w:val="200"/>
          <w:marBottom w:val="0"/>
          <w:divBdr>
            <w:top w:val="none" w:sz="0" w:space="0" w:color="auto"/>
            <w:left w:val="none" w:sz="0" w:space="0" w:color="auto"/>
            <w:bottom w:val="none" w:sz="0" w:space="0" w:color="auto"/>
            <w:right w:val="none" w:sz="0" w:space="0" w:color="auto"/>
          </w:divBdr>
        </w:div>
      </w:divsChild>
    </w:div>
    <w:div w:id="1966692579">
      <w:bodyDiv w:val="1"/>
      <w:marLeft w:val="0"/>
      <w:marRight w:val="0"/>
      <w:marTop w:val="0"/>
      <w:marBottom w:val="0"/>
      <w:divBdr>
        <w:top w:val="none" w:sz="0" w:space="0" w:color="auto"/>
        <w:left w:val="none" w:sz="0" w:space="0" w:color="auto"/>
        <w:bottom w:val="none" w:sz="0" w:space="0" w:color="auto"/>
        <w:right w:val="none" w:sz="0" w:space="0" w:color="auto"/>
      </w:divBdr>
      <w:divsChild>
        <w:div w:id="577709260">
          <w:marLeft w:val="360"/>
          <w:marRight w:val="0"/>
          <w:marTop w:val="200"/>
          <w:marBottom w:val="0"/>
          <w:divBdr>
            <w:top w:val="none" w:sz="0" w:space="0" w:color="auto"/>
            <w:left w:val="none" w:sz="0" w:space="0" w:color="auto"/>
            <w:bottom w:val="none" w:sz="0" w:space="0" w:color="auto"/>
            <w:right w:val="none" w:sz="0" w:space="0" w:color="auto"/>
          </w:divBdr>
        </w:div>
        <w:div w:id="1700667275">
          <w:marLeft w:val="360"/>
          <w:marRight w:val="0"/>
          <w:marTop w:val="200"/>
          <w:marBottom w:val="0"/>
          <w:divBdr>
            <w:top w:val="none" w:sz="0" w:space="0" w:color="auto"/>
            <w:left w:val="none" w:sz="0" w:space="0" w:color="auto"/>
            <w:bottom w:val="none" w:sz="0" w:space="0" w:color="auto"/>
            <w:right w:val="none" w:sz="0" w:space="0" w:color="auto"/>
          </w:divBdr>
        </w:div>
        <w:div w:id="1550264696">
          <w:marLeft w:val="360"/>
          <w:marRight w:val="0"/>
          <w:marTop w:val="200"/>
          <w:marBottom w:val="0"/>
          <w:divBdr>
            <w:top w:val="none" w:sz="0" w:space="0" w:color="auto"/>
            <w:left w:val="none" w:sz="0" w:space="0" w:color="auto"/>
            <w:bottom w:val="none" w:sz="0" w:space="0" w:color="auto"/>
            <w:right w:val="none" w:sz="0" w:space="0" w:color="auto"/>
          </w:divBdr>
        </w:div>
      </w:divsChild>
    </w:div>
    <w:div w:id="1967540075">
      <w:bodyDiv w:val="1"/>
      <w:marLeft w:val="0"/>
      <w:marRight w:val="0"/>
      <w:marTop w:val="0"/>
      <w:marBottom w:val="0"/>
      <w:divBdr>
        <w:top w:val="none" w:sz="0" w:space="0" w:color="auto"/>
        <w:left w:val="none" w:sz="0" w:space="0" w:color="auto"/>
        <w:bottom w:val="none" w:sz="0" w:space="0" w:color="auto"/>
        <w:right w:val="none" w:sz="0" w:space="0" w:color="auto"/>
      </w:divBdr>
    </w:div>
    <w:div w:id="1982149438">
      <w:bodyDiv w:val="1"/>
      <w:marLeft w:val="0"/>
      <w:marRight w:val="0"/>
      <w:marTop w:val="0"/>
      <w:marBottom w:val="0"/>
      <w:divBdr>
        <w:top w:val="none" w:sz="0" w:space="0" w:color="auto"/>
        <w:left w:val="none" w:sz="0" w:space="0" w:color="auto"/>
        <w:bottom w:val="none" w:sz="0" w:space="0" w:color="auto"/>
        <w:right w:val="none" w:sz="0" w:space="0" w:color="auto"/>
      </w:divBdr>
      <w:divsChild>
        <w:div w:id="804275248">
          <w:marLeft w:val="360"/>
          <w:marRight w:val="0"/>
          <w:marTop w:val="200"/>
          <w:marBottom w:val="0"/>
          <w:divBdr>
            <w:top w:val="none" w:sz="0" w:space="0" w:color="auto"/>
            <w:left w:val="none" w:sz="0" w:space="0" w:color="auto"/>
            <w:bottom w:val="none" w:sz="0" w:space="0" w:color="auto"/>
            <w:right w:val="none" w:sz="0" w:space="0" w:color="auto"/>
          </w:divBdr>
        </w:div>
        <w:div w:id="1433740214">
          <w:marLeft w:val="360"/>
          <w:marRight w:val="0"/>
          <w:marTop w:val="200"/>
          <w:marBottom w:val="0"/>
          <w:divBdr>
            <w:top w:val="none" w:sz="0" w:space="0" w:color="auto"/>
            <w:left w:val="none" w:sz="0" w:space="0" w:color="auto"/>
            <w:bottom w:val="none" w:sz="0" w:space="0" w:color="auto"/>
            <w:right w:val="none" w:sz="0" w:space="0" w:color="auto"/>
          </w:divBdr>
        </w:div>
        <w:div w:id="1279721845">
          <w:marLeft w:val="360"/>
          <w:marRight w:val="0"/>
          <w:marTop w:val="200"/>
          <w:marBottom w:val="0"/>
          <w:divBdr>
            <w:top w:val="none" w:sz="0" w:space="0" w:color="auto"/>
            <w:left w:val="none" w:sz="0" w:space="0" w:color="auto"/>
            <w:bottom w:val="none" w:sz="0" w:space="0" w:color="auto"/>
            <w:right w:val="none" w:sz="0" w:space="0" w:color="auto"/>
          </w:divBdr>
        </w:div>
        <w:div w:id="609630528">
          <w:marLeft w:val="360"/>
          <w:marRight w:val="0"/>
          <w:marTop w:val="200"/>
          <w:marBottom w:val="0"/>
          <w:divBdr>
            <w:top w:val="none" w:sz="0" w:space="0" w:color="auto"/>
            <w:left w:val="none" w:sz="0" w:space="0" w:color="auto"/>
            <w:bottom w:val="none" w:sz="0" w:space="0" w:color="auto"/>
            <w:right w:val="none" w:sz="0" w:space="0" w:color="auto"/>
          </w:divBdr>
        </w:div>
      </w:divsChild>
    </w:div>
    <w:div w:id="2027903534">
      <w:bodyDiv w:val="1"/>
      <w:marLeft w:val="0"/>
      <w:marRight w:val="0"/>
      <w:marTop w:val="0"/>
      <w:marBottom w:val="0"/>
      <w:divBdr>
        <w:top w:val="none" w:sz="0" w:space="0" w:color="auto"/>
        <w:left w:val="none" w:sz="0" w:space="0" w:color="auto"/>
        <w:bottom w:val="none" w:sz="0" w:space="0" w:color="auto"/>
        <w:right w:val="none" w:sz="0" w:space="0" w:color="auto"/>
      </w:divBdr>
      <w:divsChild>
        <w:div w:id="1870530276">
          <w:marLeft w:val="360"/>
          <w:marRight w:val="0"/>
          <w:marTop w:val="200"/>
          <w:marBottom w:val="0"/>
          <w:divBdr>
            <w:top w:val="none" w:sz="0" w:space="0" w:color="auto"/>
            <w:left w:val="none" w:sz="0" w:space="0" w:color="auto"/>
            <w:bottom w:val="none" w:sz="0" w:space="0" w:color="auto"/>
            <w:right w:val="none" w:sz="0" w:space="0" w:color="auto"/>
          </w:divBdr>
        </w:div>
        <w:div w:id="1362314828">
          <w:marLeft w:val="360"/>
          <w:marRight w:val="0"/>
          <w:marTop w:val="200"/>
          <w:marBottom w:val="0"/>
          <w:divBdr>
            <w:top w:val="none" w:sz="0" w:space="0" w:color="auto"/>
            <w:left w:val="none" w:sz="0" w:space="0" w:color="auto"/>
            <w:bottom w:val="none" w:sz="0" w:space="0" w:color="auto"/>
            <w:right w:val="none" w:sz="0" w:space="0" w:color="auto"/>
          </w:divBdr>
        </w:div>
        <w:div w:id="311058715">
          <w:marLeft w:val="360"/>
          <w:marRight w:val="0"/>
          <w:marTop w:val="200"/>
          <w:marBottom w:val="0"/>
          <w:divBdr>
            <w:top w:val="none" w:sz="0" w:space="0" w:color="auto"/>
            <w:left w:val="none" w:sz="0" w:space="0" w:color="auto"/>
            <w:bottom w:val="none" w:sz="0" w:space="0" w:color="auto"/>
            <w:right w:val="none" w:sz="0" w:space="0" w:color="auto"/>
          </w:divBdr>
        </w:div>
        <w:div w:id="2039314870">
          <w:marLeft w:val="360"/>
          <w:marRight w:val="0"/>
          <w:marTop w:val="200"/>
          <w:marBottom w:val="0"/>
          <w:divBdr>
            <w:top w:val="none" w:sz="0" w:space="0" w:color="auto"/>
            <w:left w:val="none" w:sz="0" w:space="0" w:color="auto"/>
            <w:bottom w:val="none" w:sz="0" w:space="0" w:color="auto"/>
            <w:right w:val="none" w:sz="0" w:space="0" w:color="auto"/>
          </w:divBdr>
        </w:div>
        <w:div w:id="396784401">
          <w:marLeft w:val="360"/>
          <w:marRight w:val="0"/>
          <w:marTop w:val="200"/>
          <w:marBottom w:val="0"/>
          <w:divBdr>
            <w:top w:val="none" w:sz="0" w:space="0" w:color="auto"/>
            <w:left w:val="none" w:sz="0" w:space="0" w:color="auto"/>
            <w:bottom w:val="none" w:sz="0" w:space="0" w:color="auto"/>
            <w:right w:val="none" w:sz="0" w:space="0" w:color="auto"/>
          </w:divBdr>
        </w:div>
        <w:div w:id="1587570411">
          <w:marLeft w:val="360"/>
          <w:marRight w:val="0"/>
          <w:marTop w:val="200"/>
          <w:marBottom w:val="0"/>
          <w:divBdr>
            <w:top w:val="none" w:sz="0" w:space="0" w:color="auto"/>
            <w:left w:val="none" w:sz="0" w:space="0" w:color="auto"/>
            <w:bottom w:val="none" w:sz="0" w:space="0" w:color="auto"/>
            <w:right w:val="none" w:sz="0" w:space="0" w:color="auto"/>
          </w:divBdr>
        </w:div>
      </w:divsChild>
    </w:div>
    <w:div w:id="212947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powershell/latest/userguide/pstools-appendix-signup.html" TargetMode="External"/><Relationship Id="rId13" Type="http://schemas.openxmlformats.org/officeDocument/2006/relationships/hyperlink" Target="http://docs.aws.amazon.com/STS/latest/UsingSTS/STSUseCases.html" TargetMode="External"/><Relationship Id="rId18" Type="http://schemas.openxmlformats.org/officeDocument/2006/relationships/hyperlink" Target="https://github.com/padisetty/Sampl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docs.aws.amazon.com/STS/latest/UsingSTS/CreatingWIF.html" TargetMode="External"/><Relationship Id="rId12" Type="http://schemas.openxmlformats.org/officeDocument/2006/relationships/hyperlink" Target="https://developers.facebook.com/tools/explorer" TargetMode="External"/><Relationship Id="rId17" Type="http://schemas.openxmlformats.org/officeDocument/2006/relationships/hyperlink" Target="https://developers.facebook.com/docs/facebook-login/manually-build-a-login-flow/"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b-identity-federation-playground.s3.amazonaws.com/index.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facebook.com/"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blogs.aws.amazon.com/net/post/Tx2KW5KYMRE681I/Web-Identity-Federation-using-the-AWS-SDK-for-NET" TargetMode="External"/><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aws.amazon.com/sdkfornet/" TargetMode="External"/><Relationship Id="rId14" Type="http://schemas.openxmlformats.org/officeDocument/2006/relationships/hyperlink" Target="http://docs.aws.amazon.com/STS/latest/UsingSTS/CreatingWIF.htm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2245</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2016-09-26T03:14:00Z</dcterms:created>
  <dcterms:modified xsi:type="dcterms:W3CDTF">2016-09-26T03:15:00Z</dcterms:modified>
</cp:coreProperties>
</file>